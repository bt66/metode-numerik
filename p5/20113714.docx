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F59" w:rsidRDefault="003A1F59" w:rsidP="003A1F59">
      <w:pPr>
        <w:pStyle w:val="Title"/>
        <w:rPr>
          <w:lang w:val="en-US"/>
        </w:rPr>
      </w:pPr>
      <w:r>
        <w:rPr>
          <w:lang w:val="en-US"/>
        </w:rPr>
        <w:t>Mo</w:t>
      </w:r>
      <w:r w:rsidR="00446606">
        <w:rPr>
          <w:lang w:val="en-US"/>
        </w:rPr>
        <w:t>dul praktikum metode numerik V</w:t>
      </w:r>
    </w:p>
    <w:p w:rsidR="003A1F59" w:rsidRDefault="003A1F59" w:rsidP="003A1F59">
      <w:pPr>
        <w:pStyle w:val="Subtitle"/>
        <w:rPr>
          <w:lang w:val="en-US"/>
        </w:rPr>
      </w:pPr>
      <w:r>
        <w:rPr>
          <w:lang w:val="en-US"/>
        </w:rPr>
        <w:t xml:space="preserve">Matlab untuk matematika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8"/>
        <w:gridCol w:w="5792"/>
        <w:gridCol w:w="994"/>
        <w:gridCol w:w="2708"/>
      </w:tblGrid>
      <w:tr w:rsidR="002F3EC8" w:rsidTr="002F3EC8">
        <w:trPr>
          <w:trHeight w:val="449"/>
        </w:trPr>
        <w:tc>
          <w:tcPr>
            <w:tcW w:w="807" w:type="pct"/>
            <w:shd w:val="clear" w:color="auto" w:fill="auto"/>
            <w:vAlign w:val="center"/>
          </w:tcPr>
          <w:p w:rsidR="002F3EC8" w:rsidRPr="00D11614" w:rsidRDefault="002F3EC8" w:rsidP="002F3EC8">
            <w:pPr>
              <w:pStyle w:val="NoSpacing"/>
            </w:pPr>
            <w:r w:rsidRPr="00D11614">
              <w:t>Nama</w:t>
            </w:r>
          </w:p>
        </w:tc>
        <w:tc>
          <w:tcPr>
            <w:tcW w:w="2558" w:type="pct"/>
            <w:shd w:val="clear" w:color="auto" w:fill="auto"/>
            <w:vAlign w:val="bottom"/>
          </w:tcPr>
          <w:p w:rsidR="002F3EC8" w:rsidRPr="00F96918" w:rsidRDefault="002F3EC8" w:rsidP="002F3EC8">
            <w:pPr>
              <w:pStyle w:val="NoSpacing"/>
            </w:pPr>
            <w:r>
              <w:object w:dxaOrig="14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1in;height:18pt" o:ole="">
                  <v:imagedata r:id="rId6" o:title=""/>
                </v:shape>
                <w:control r:id="rId7" w:name="Label1" w:shapeid="_x0000_i1036"/>
              </w:object>
            </w:r>
          </w:p>
        </w:tc>
        <w:tc>
          <w:tcPr>
            <w:tcW w:w="439" w:type="pct"/>
            <w:vMerge w:val="restart"/>
            <w:shd w:val="clear" w:color="auto" w:fill="auto"/>
            <w:vAlign w:val="center"/>
          </w:tcPr>
          <w:p w:rsidR="002F3EC8" w:rsidRPr="00D11614" w:rsidRDefault="002F3EC8" w:rsidP="002F3EC8">
            <w:pPr>
              <w:pStyle w:val="NoSpacing"/>
            </w:pPr>
          </w:p>
        </w:tc>
        <w:tc>
          <w:tcPr>
            <w:tcW w:w="1196" w:type="pct"/>
            <w:shd w:val="clear" w:color="auto" w:fill="auto"/>
            <w:vAlign w:val="center"/>
          </w:tcPr>
          <w:p w:rsidR="002F3EC8" w:rsidRPr="002D79DC" w:rsidRDefault="002F3EC8" w:rsidP="002F3EC8">
            <w:pPr>
              <w:pStyle w:val="NoSpacing"/>
              <w:rPr>
                <w:b/>
              </w:rPr>
            </w:pPr>
            <w:r w:rsidRPr="002D79DC">
              <w:rPr>
                <w:b/>
              </w:rPr>
              <w:t>Judul praktikum</w:t>
            </w:r>
          </w:p>
        </w:tc>
      </w:tr>
      <w:tr w:rsidR="002F3EC8" w:rsidTr="002F3EC8">
        <w:trPr>
          <w:trHeight w:val="384"/>
        </w:trPr>
        <w:tc>
          <w:tcPr>
            <w:tcW w:w="807" w:type="pct"/>
            <w:shd w:val="clear" w:color="auto" w:fill="auto"/>
            <w:vAlign w:val="center"/>
          </w:tcPr>
          <w:p w:rsidR="002F3EC8" w:rsidRPr="00D11614" w:rsidRDefault="002F3EC8" w:rsidP="002F3EC8">
            <w:pPr>
              <w:pStyle w:val="NoSpacing"/>
            </w:pPr>
            <w:r w:rsidRPr="00D11614">
              <w:t>Nim</w:t>
            </w:r>
          </w:p>
        </w:tc>
        <w:tc>
          <w:tcPr>
            <w:tcW w:w="2558" w:type="pct"/>
            <w:shd w:val="clear" w:color="auto" w:fill="auto"/>
            <w:vAlign w:val="center"/>
          </w:tcPr>
          <w:p w:rsidR="002F3EC8" w:rsidRPr="00D11614" w:rsidRDefault="002F3EC8" w:rsidP="002F3EC8">
            <w:pPr>
              <w:pStyle w:val="NoSpacing"/>
            </w:pPr>
            <w:r>
              <w:object w:dxaOrig="1440" w:dyaOrig="360">
                <v:shape id="_x0000_i1037" type="#_x0000_t75" style="width:1in;height:18pt" o:ole="">
                  <v:imagedata r:id="rId8" o:title=""/>
                </v:shape>
                <w:control r:id="rId9" w:name="Label2" w:shapeid="_x0000_i1037"/>
              </w:object>
            </w:r>
          </w:p>
        </w:tc>
        <w:tc>
          <w:tcPr>
            <w:tcW w:w="439" w:type="pct"/>
            <w:vMerge/>
            <w:shd w:val="clear" w:color="auto" w:fill="auto"/>
            <w:vAlign w:val="center"/>
          </w:tcPr>
          <w:p w:rsidR="002F3EC8" w:rsidRPr="00D11614" w:rsidRDefault="002F3EC8" w:rsidP="002F3EC8">
            <w:pPr>
              <w:pStyle w:val="NoSpacing"/>
            </w:pPr>
          </w:p>
        </w:tc>
        <w:tc>
          <w:tcPr>
            <w:tcW w:w="1196" w:type="pct"/>
            <w:vMerge w:val="restart"/>
            <w:shd w:val="clear" w:color="auto" w:fill="auto"/>
            <w:vAlign w:val="center"/>
          </w:tcPr>
          <w:p w:rsidR="002F3EC8" w:rsidRPr="00411944" w:rsidRDefault="002F3EC8" w:rsidP="002F3EC8">
            <w:pPr>
              <w:pStyle w:val="NoSpacing"/>
            </w:pPr>
            <w:r>
              <w:rPr>
                <w:b/>
                <w:color w:val="000000"/>
                <w:lang w:val="sv-SE"/>
              </w:rPr>
              <w:t xml:space="preserve">PNL  </w:t>
            </w:r>
            <w:r>
              <w:rPr>
                <w:b/>
              </w:rPr>
              <w:t>Metode Bisection (Metode BagiDua)</w:t>
            </w:r>
          </w:p>
        </w:tc>
      </w:tr>
      <w:tr w:rsidR="002F3EC8" w:rsidTr="002F3EC8">
        <w:trPr>
          <w:trHeight w:val="387"/>
        </w:trPr>
        <w:tc>
          <w:tcPr>
            <w:tcW w:w="807" w:type="pct"/>
            <w:shd w:val="clear" w:color="auto" w:fill="auto"/>
            <w:vAlign w:val="center"/>
          </w:tcPr>
          <w:p w:rsidR="002F3EC8" w:rsidRPr="00D11614" w:rsidRDefault="002F3EC8" w:rsidP="002F3EC8">
            <w:pPr>
              <w:pStyle w:val="NoSpacing"/>
            </w:pPr>
            <w:r w:rsidRPr="00D11614">
              <w:t>Kelas</w:t>
            </w:r>
          </w:p>
        </w:tc>
        <w:tc>
          <w:tcPr>
            <w:tcW w:w="2558" w:type="pct"/>
            <w:shd w:val="clear" w:color="auto" w:fill="auto"/>
            <w:vAlign w:val="center"/>
          </w:tcPr>
          <w:p w:rsidR="002F3EC8" w:rsidRPr="00D11614" w:rsidRDefault="002F3EC8" w:rsidP="002F3EC8">
            <w:pPr>
              <w:pStyle w:val="NoSpacing"/>
            </w:pPr>
            <w:r>
              <w:object w:dxaOrig="1440" w:dyaOrig="360">
                <v:shape id="_x0000_i1038" type="#_x0000_t75" style="width:1in;height:18pt" o:ole="">
                  <v:imagedata r:id="rId10" o:title=""/>
                </v:shape>
                <w:control r:id="rId11" w:name="Label3" w:shapeid="_x0000_i1038"/>
              </w:object>
            </w:r>
          </w:p>
        </w:tc>
        <w:tc>
          <w:tcPr>
            <w:tcW w:w="439" w:type="pct"/>
            <w:vMerge/>
            <w:shd w:val="clear" w:color="auto" w:fill="auto"/>
            <w:vAlign w:val="center"/>
          </w:tcPr>
          <w:p w:rsidR="002F3EC8" w:rsidRPr="00D11614" w:rsidRDefault="002F3EC8" w:rsidP="002F3EC8">
            <w:pPr>
              <w:pStyle w:val="NoSpacing"/>
            </w:pPr>
          </w:p>
        </w:tc>
        <w:tc>
          <w:tcPr>
            <w:tcW w:w="1196" w:type="pct"/>
            <w:vMerge/>
            <w:shd w:val="clear" w:color="auto" w:fill="auto"/>
            <w:vAlign w:val="center"/>
          </w:tcPr>
          <w:p w:rsidR="002F3EC8" w:rsidRPr="00D11614" w:rsidRDefault="002F3EC8" w:rsidP="002F3EC8">
            <w:pPr>
              <w:pStyle w:val="NoSpacing"/>
            </w:pPr>
          </w:p>
        </w:tc>
      </w:tr>
    </w:tbl>
    <w:bookmarkStart w:id="0" w:name="_GoBack"/>
    <w:p w:rsidR="002F3EC8" w:rsidRDefault="002F3EC8" w:rsidP="002F3EC8">
      <w:r w:rsidRPr="00CD71CC">
        <w:rPr>
          <w:rFonts w:ascii="Cambria" w:hAnsi="Cambria"/>
          <w:i/>
          <w:iCs/>
          <w:color w:val="4F81BD"/>
          <w:spacing w:val="15"/>
        </w:rPr>
        <w:object w:dxaOrig="1440" w:dyaOrig="360">
          <v:shape id="_x0000_i1075" type="#_x0000_t75" style="width:1in;height:24pt" o:ole="">
            <v:imagedata r:id="rId12" o:title=""/>
          </v:shape>
          <w:control r:id="rId13" w:name="CommandButton1" w:shapeid="_x0000_i1075"/>
        </w:object>
      </w:r>
      <w:bookmarkEnd w:id="0"/>
    </w:p>
    <w:p w:rsidR="002F3EC8" w:rsidRPr="002F3EC8" w:rsidRDefault="002F3EC8" w:rsidP="002F3EC8"/>
    <w:p w:rsidR="003A1F59" w:rsidRDefault="003A1F59" w:rsidP="00D14593">
      <w:pPr>
        <w:pStyle w:val="Heading2"/>
        <w:jc w:val="center"/>
        <w:rPr>
          <w:color w:val="000000"/>
          <w:sz w:val="24"/>
          <w:szCs w:val="24"/>
          <w:lang w:val="sv-SE"/>
        </w:rPr>
      </w:pPr>
    </w:p>
    <w:p w:rsidR="00D14593" w:rsidRPr="00063EC1" w:rsidRDefault="00D14593" w:rsidP="00D14593">
      <w:pPr>
        <w:numPr>
          <w:ilvl w:val="0"/>
          <w:numId w:val="1"/>
        </w:numPr>
        <w:spacing w:line="360" w:lineRule="auto"/>
        <w:jc w:val="both"/>
      </w:pPr>
      <w:r w:rsidRPr="00063EC1">
        <w:t>Metode bisection merupakan cara yg paling sederhana untuk mengaproksimasi akar persamaan Non-Linier. Caranya :</w:t>
      </w:r>
    </w:p>
    <w:p w:rsidR="00D14593" w:rsidRPr="00063EC1" w:rsidRDefault="00D14593" w:rsidP="00D14593">
      <w:pPr>
        <w:numPr>
          <w:ilvl w:val="0"/>
          <w:numId w:val="2"/>
        </w:numPr>
        <w:spacing w:line="360" w:lineRule="auto"/>
        <w:jc w:val="both"/>
      </w:pPr>
      <w:r w:rsidRPr="00063EC1">
        <w:t xml:space="preserve">Metode ini dimulai pd suatu interval yg memuat akar, kemudian membagi menjadi 2 bagian yg sama panjang, </w:t>
      </w:r>
    </w:p>
    <w:p w:rsidR="00D14593" w:rsidRPr="00063EC1" w:rsidRDefault="00D14593" w:rsidP="00D14593">
      <w:pPr>
        <w:numPr>
          <w:ilvl w:val="0"/>
          <w:numId w:val="2"/>
        </w:numPr>
        <w:spacing w:line="360" w:lineRule="auto"/>
        <w:jc w:val="both"/>
      </w:pPr>
      <w:r w:rsidRPr="00063EC1">
        <w:t>kemudian mempertahanakan subinterval yg memuat akar dan membuang subinterval yg tdk memuat akar.</w:t>
      </w:r>
    </w:p>
    <w:p w:rsidR="00D14593" w:rsidRDefault="00D14593" w:rsidP="00D14593">
      <w:pPr>
        <w:numPr>
          <w:ilvl w:val="0"/>
          <w:numId w:val="2"/>
        </w:numPr>
        <w:spacing w:line="360" w:lineRule="auto"/>
        <w:jc w:val="both"/>
      </w:pPr>
      <w:r w:rsidRPr="00063EC1">
        <w:t xml:space="preserve">proses ini dilakuakan terus menerus sampai subinterval menjadi sangat sempit dan diperoleh barisan interval bersarang yg kesemuanya memuat akar </w:t>
      </w:r>
    </w:p>
    <w:p w:rsidR="00D14593" w:rsidRPr="00063EC1" w:rsidRDefault="00D14593" w:rsidP="00D14593">
      <w:pPr>
        <w:numPr>
          <w:ilvl w:val="0"/>
          <w:numId w:val="3"/>
        </w:numPr>
        <w:spacing w:line="360" w:lineRule="auto"/>
        <w:jc w:val="both"/>
      </w:pPr>
      <w:r w:rsidRPr="00063EC1">
        <w:t xml:space="preserve">Bila f (p1) = 0 maka akarnya adalah p1 tapi bila f (p1) ≠ 0 maka f (p1)  memunyai tanda positif atau negatif </w:t>
      </w:r>
    </w:p>
    <w:p w:rsidR="00D14593" w:rsidRPr="00063EC1" w:rsidRDefault="00D14593" w:rsidP="00D14593">
      <w:pPr>
        <w:numPr>
          <w:ilvl w:val="0"/>
          <w:numId w:val="3"/>
        </w:numPr>
        <w:spacing w:line="360" w:lineRule="auto"/>
        <w:jc w:val="both"/>
      </w:pPr>
      <w:r w:rsidRPr="00063EC1">
        <w:t xml:space="preserve">Karena f(a1) ≠ 0 maka pasti berlaku salah satu, yaitu : </w:t>
      </w:r>
    </w:p>
    <w:p w:rsidR="00D14593" w:rsidRPr="00063EC1" w:rsidRDefault="00D14593" w:rsidP="00D14593">
      <w:pPr>
        <w:numPr>
          <w:ilvl w:val="0"/>
          <w:numId w:val="4"/>
        </w:numPr>
        <w:spacing w:line="360" w:lineRule="auto"/>
        <w:jc w:val="both"/>
      </w:pPr>
      <w:r w:rsidRPr="00063EC1">
        <w:t>f (p1) f(a1)  &lt; 0 maka akrnya pasti terletak pd subinterval [a1,p1], sehingga harus diambil a2 = a1 dan b2 = p1</w:t>
      </w:r>
    </w:p>
    <w:p w:rsidR="00D14593" w:rsidRDefault="00D14593" w:rsidP="00D14593">
      <w:pPr>
        <w:numPr>
          <w:ilvl w:val="0"/>
          <w:numId w:val="4"/>
        </w:numPr>
        <w:spacing w:line="360" w:lineRule="auto"/>
        <w:jc w:val="both"/>
      </w:pPr>
      <w:r w:rsidRPr="00063EC1">
        <w:t>f (p1) f(a1)  &gt; 0 maka akrnya pasti terletak pd subinterval [p1,b1], sehingga harus diambil a2 = p1 dan b2 = b1</w:t>
      </w:r>
    </w:p>
    <w:p w:rsidR="00D14593" w:rsidRDefault="00D14593" w:rsidP="00D14593">
      <w:pPr>
        <w:spacing w:line="360" w:lineRule="auto"/>
        <w:jc w:val="both"/>
      </w:pPr>
    </w:p>
    <w:p w:rsidR="00D14593" w:rsidRDefault="00D14593" w:rsidP="0068266A">
      <w:pPr>
        <w:pStyle w:val="soal"/>
      </w:pPr>
      <w:r>
        <w:t xml:space="preserve">Contoh Program 1 </w:t>
      </w:r>
      <w:r w:rsidR="0068266A">
        <w:rPr>
          <w:lang w:val="en-GB"/>
        </w:rPr>
        <w:t>matlab</w:t>
      </w:r>
      <w:r>
        <w:t>:</w:t>
      </w:r>
    </w:p>
    <w:p w:rsidR="00D14593" w:rsidRPr="0068266A" w:rsidRDefault="00D14593" w:rsidP="0068266A">
      <w:pPr>
        <w:pStyle w:val="program"/>
      </w:pPr>
      <w:r w:rsidRPr="0068266A">
        <w:t>%bisection</w:t>
      </w:r>
    </w:p>
    <w:p w:rsidR="00D14593" w:rsidRPr="0068266A" w:rsidRDefault="00D14593" w:rsidP="0068266A">
      <w:pPr>
        <w:pStyle w:val="program"/>
      </w:pPr>
      <w:r w:rsidRPr="0068266A">
        <w:t>clc;clear;</w:t>
      </w:r>
    </w:p>
    <w:p w:rsidR="00D14593" w:rsidRPr="0068266A" w:rsidRDefault="00D14593" w:rsidP="0068266A">
      <w:pPr>
        <w:pStyle w:val="program"/>
      </w:pPr>
      <w:r w:rsidRPr="0068266A">
        <w:t>tic;</w:t>
      </w:r>
    </w:p>
    <w:p w:rsidR="00D14593" w:rsidRPr="0068266A" w:rsidRDefault="00D14593" w:rsidP="0068266A">
      <w:pPr>
        <w:pStyle w:val="program"/>
      </w:pPr>
      <w:r w:rsidRPr="0068266A">
        <w:t>syms x;</w:t>
      </w:r>
    </w:p>
    <w:p w:rsidR="00D14593" w:rsidRPr="0068266A" w:rsidRDefault="00D14593" w:rsidP="0068266A">
      <w:pPr>
        <w:pStyle w:val="program"/>
      </w:pPr>
      <w:r w:rsidRPr="0068266A">
        <w:t>%input</w:t>
      </w:r>
    </w:p>
    <w:p w:rsidR="00D14593" w:rsidRPr="0068266A" w:rsidRDefault="00D14593" w:rsidP="0068266A">
      <w:pPr>
        <w:pStyle w:val="program"/>
      </w:pPr>
      <w:r w:rsidRPr="0068266A">
        <w:t>p=input('Persamaan          = ');</w:t>
      </w:r>
    </w:p>
    <w:p w:rsidR="00D14593" w:rsidRPr="0068266A" w:rsidRDefault="00D14593" w:rsidP="0068266A">
      <w:pPr>
        <w:pStyle w:val="program"/>
      </w:pPr>
      <w:r w:rsidRPr="0068266A">
        <w:t>x1=input('Masukkan Nilai x1 = ');</w:t>
      </w:r>
    </w:p>
    <w:p w:rsidR="00D14593" w:rsidRPr="0068266A" w:rsidRDefault="00D14593" w:rsidP="0068266A">
      <w:pPr>
        <w:pStyle w:val="program"/>
      </w:pPr>
      <w:r w:rsidRPr="0068266A">
        <w:t>x2=input('Masukkan Nilai x2 = ');</w:t>
      </w:r>
    </w:p>
    <w:p w:rsidR="00D14593" w:rsidRPr="0068266A" w:rsidRDefault="00D14593" w:rsidP="0068266A">
      <w:pPr>
        <w:pStyle w:val="program"/>
      </w:pPr>
      <w:r w:rsidRPr="0068266A">
        <w:t>%masukkan x1 dan x2 ke dlm fungsi</w:t>
      </w:r>
    </w:p>
    <w:p w:rsidR="00D14593" w:rsidRPr="0068266A" w:rsidRDefault="00D14593" w:rsidP="0068266A">
      <w:pPr>
        <w:pStyle w:val="program"/>
      </w:pPr>
      <w:r w:rsidRPr="0068266A">
        <w:t>f1=subs(p,x,x1);</w:t>
      </w:r>
    </w:p>
    <w:p w:rsidR="00D14593" w:rsidRPr="0068266A" w:rsidRDefault="00D14593" w:rsidP="0068266A">
      <w:pPr>
        <w:pStyle w:val="program"/>
      </w:pPr>
      <w:r w:rsidRPr="0068266A">
        <w:t>f2=subs(p,x,x2);</w:t>
      </w:r>
    </w:p>
    <w:p w:rsidR="00D14593" w:rsidRPr="0068266A" w:rsidRDefault="00D14593" w:rsidP="0068266A">
      <w:pPr>
        <w:pStyle w:val="program"/>
      </w:pPr>
      <w:r w:rsidRPr="0068266A">
        <w:t>%cari x3 dari titik tengah x1 dan x2</w:t>
      </w:r>
    </w:p>
    <w:p w:rsidR="00D14593" w:rsidRPr="0068266A" w:rsidRDefault="00D14593" w:rsidP="0068266A">
      <w:pPr>
        <w:pStyle w:val="program"/>
      </w:pPr>
      <w:r w:rsidRPr="0068266A">
        <w:t>x3=(x1+x2)/2;</w:t>
      </w:r>
    </w:p>
    <w:p w:rsidR="00D14593" w:rsidRPr="0068266A" w:rsidRDefault="00D14593" w:rsidP="0068266A">
      <w:pPr>
        <w:pStyle w:val="program"/>
      </w:pPr>
      <w:r w:rsidRPr="0068266A">
        <w:t>f3=subs(p,x,x3);</w:t>
      </w:r>
    </w:p>
    <w:p w:rsidR="00D14593" w:rsidRPr="0068266A" w:rsidRDefault="00D14593" w:rsidP="0068266A">
      <w:pPr>
        <w:pStyle w:val="program"/>
      </w:pPr>
      <w:r w:rsidRPr="0068266A">
        <w:t>%nilai toleransi kesalahan</w:t>
      </w:r>
    </w:p>
    <w:p w:rsidR="00D14593" w:rsidRPr="0068266A" w:rsidRDefault="00D14593" w:rsidP="0068266A">
      <w:pPr>
        <w:pStyle w:val="program"/>
      </w:pPr>
      <w:r w:rsidRPr="0068266A">
        <w:t>e=10^-3;</w:t>
      </w:r>
    </w:p>
    <w:p w:rsidR="00D14593" w:rsidRPr="0068266A" w:rsidRDefault="00D14593" w:rsidP="0068266A">
      <w:pPr>
        <w:pStyle w:val="program"/>
      </w:pPr>
      <w:r w:rsidRPr="0068266A">
        <w:t>while abs(f3)&gt;e</w:t>
      </w:r>
    </w:p>
    <w:p w:rsidR="00D14593" w:rsidRPr="0068266A" w:rsidRDefault="00D14593" w:rsidP="0068266A">
      <w:pPr>
        <w:pStyle w:val="program"/>
      </w:pPr>
      <w:r w:rsidRPr="0068266A">
        <w:t xml:space="preserve">   if (f1*f3)&lt;0</w:t>
      </w:r>
    </w:p>
    <w:p w:rsidR="00D14593" w:rsidRPr="0068266A" w:rsidRDefault="00D14593" w:rsidP="0068266A">
      <w:pPr>
        <w:pStyle w:val="program"/>
      </w:pPr>
      <w:r w:rsidRPr="0068266A">
        <w:t xml:space="preserve">       x2=x3;</w:t>
      </w:r>
    </w:p>
    <w:p w:rsidR="00D14593" w:rsidRPr="0068266A" w:rsidRDefault="00D14593" w:rsidP="0068266A">
      <w:pPr>
        <w:pStyle w:val="program"/>
      </w:pPr>
      <w:r w:rsidRPr="0068266A">
        <w:t xml:space="preserve">   else</w:t>
      </w:r>
    </w:p>
    <w:p w:rsidR="00D14593" w:rsidRPr="0068266A" w:rsidRDefault="00D14593" w:rsidP="0068266A">
      <w:pPr>
        <w:pStyle w:val="program"/>
      </w:pPr>
      <w:r w:rsidRPr="0068266A">
        <w:t xml:space="preserve">       x1=x3;</w:t>
      </w:r>
    </w:p>
    <w:p w:rsidR="00D14593" w:rsidRPr="0068266A" w:rsidRDefault="00D14593" w:rsidP="0068266A">
      <w:pPr>
        <w:pStyle w:val="program"/>
      </w:pPr>
      <w:r w:rsidRPr="0068266A">
        <w:t xml:space="preserve">   end</w:t>
      </w:r>
    </w:p>
    <w:p w:rsidR="00D14593" w:rsidRPr="0068266A" w:rsidRDefault="00D14593" w:rsidP="0068266A">
      <w:pPr>
        <w:pStyle w:val="program"/>
      </w:pPr>
      <w:r w:rsidRPr="0068266A">
        <w:t xml:space="preserve">   f1=subs(p,x,x1);</w:t>
      </w:r>
    </w:p>
    <w:p w:rsidR="00D14593" w:rsidRPr="0068266A" w:rsidRDefault="00D14593" w:rsidP="0068266A">
      <w:pPr>
        <w:pStyle w:val="program"/>
      </w:pPr>
      <w:r w:rsidRPr="0068266A">
        <w:t xml:space="preserve">   f2=subs(p,x,x2);</w:t>
      </w:r>
    </w:p>
    <w:p w:rsidR="00D14593" w:rsidRPr="0068266A" w:rsidRDefault="00D14593" w:rsidP="0068266A">
      <w:pPr>
        <w:pStyle w:val="program"/>
      </w:pPr>
      <w:r w:rsidRPr="0068266A">
        <w:lastRenderedPageBreak/>
        <w:t xml:space="preserve">   x3=(x1+x2)/2;</w:t>
      </w:r>
    </w:p>
    <w:p w:rsidR="00D14593" w:rsidRPr="0068266A" w:rsidRDefault="00D14593" w:rsidP="0068266A">
      <w:pPr>
        <w:pStyle w:val="program"/>
      </w:pPr>
      <w:r w:rsidRPr="0068266A">
        <w:t xml:space="preserve">   f3=subs(p,x,x3);   </w:t>
      </w:r>
    </w:p>
    <w:p w:rsidR="00D14593" w:rsidRPr="0068266A" w:rsidRDefault="00D14593" w:rsidP="0068266A">
      <w:pPr>
        <w:pStyle w:val="program"/>
      </w:pPr>
      <w:r w:rsidRPr="0068266A">
        <w:t xml:space="preserve">   fprintf('x3 = %6.5f\n',x3);</w:t>
      </w:r>
    </w:p>
    <w:p w:rsidR="00D14593" w:rsidRPr="0068266A" w:rsidRDefault="00D14593" w:rsidP="0068266A">
      <w:pPr>
        <w:pStyle w:val="program"/>
      </w:pPr>
      <w:r w:rsidRPr="0068266A">
        <w:t>end</w:t>
      </w:r>
    </w:p>
    <w:p w:rsidR="00D14593" w:rsidRPr="0068266A" w:rsidRDefault="00D14593" w:rsidP="0068266A">
      <w:pPr>
        <w:pStyle w:val="program"/>
      </w:pPr>
      <w:r w:rsidRPr="0068266A">
        <w:t xml:space="preserve">   % fprintf('x3 = %6.5f\n',x3);</w:t>
      </w:r>
    </w:p>
    <w:p w:rsidR="00D14593" w:rsidRDefault="00D14593" w:rsidP="00D14593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:rsidR="00D14593" w:rsidRDefault="00D14593" w:rsidP="00D14593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:rsidR="00D14593" w:rsidRDefault="00D14593" w:rsidP="0068266A">
      <w:pPr>
        <w:pStyle w:val="soal"/>
        <w:rPr>
          <w:rFonts w:ascii="Courier New" w:hAnsi="Courier New" w:cs="Courier New"/>
          <w:sz w:val="22"/>
        </w:rPr>
      </w:pPr>
      <w:r>
        <w:t>Contoh Program 2</w:t>
      </w:r>
      <w:r w:rsidR="0068266A">
        <w:rPr>
          <w:lang w:val="en-GB"/>
        </w:rPr>
        <w:t xml:space="preserve"> matlab</w:t>
      </w:r>
      <w:r>
        <w:t xml:space="preserve"> :</w:t>
      </w:r>
    </w:p>
    <w:p w:rsidR="00D14593" w:rsidRPr="000C20A5" w:rsidRDefault="00D14593" w:rsidP="0068266A">
      <w:pPr>
        <w:pStyle w:val="program"/>
      </w:pPr>
      <w:r w:rsidRPr="000C20A5">
        <w:t>%bisection</w:t>
      </w:r>
    </w:p>
    <w:p w:rsidR="00D14593" w:rsidRPr="000C20A5" w:rsidRDefault="00D14593" w:rsidP="0068266A">
      <w:pPr>
        <w:pStyle w:val="program"/>
      </w:pPr>
      <w:r w:rsidRPr="000C20A5">
        <w:t>clc;clear;</w:t>
      </w:r>
    </w:p>
    <w:p w:rsidR="00D14593" w:rsidRPr="000C20A5" w:rsidRDefault="00D14593" w:rsidP="0068266A">
      <w:pPr>
        <w:pStyle w:val="program"/>
      </w:pPr>
      <w:r w:rsidRPr="000C20A5">
        <w:t>tic;</w:t>
      </w:r>
    </w:p>
    <w:p w:rsidR="00D14593" w:rsidRPr="000C20A5" w:rsidRDefault="00D14593" w:rsidP="0068266A">
      <w:pPr>
        <w:pStyle w:val="program"/>
      </w:pPr>
      <w:r w:rsidRPr="000C20A5">
        <w:t>syms x;</w:t>
      </w:r>
    </w:p>
    <w:p w:rsidR="00D14593" w:rsidRPr="000C20A5" w:rsidRDefault="00D14593" w:rsidP="0068266A">
      <w:pPr>
        <w:pStyle w:val="program"/>
      </w:pPr>
      <w:r w:rsidRPr="000C20A5">
        <w:t>%input 3*x^2 + 2*x + 1</w:t>
      </w:r>
    </w:p>
    <w:p w:rsidR="00D14593" w:rsidRPr="000C20A5" w:rsidRDefault="00D14593" w:rsidP="0068266A">
      <w:pPr>
        <w:pStyle w:val="program"/>
      </w:pPr>
      <w:r w:rsidRPr="000C20A5">
        <w:t>f1 = 0;</w:t>
      </w:r>
    </w:p>
    <w:p w:rsidR="00D14593" w:rsidRPr="000C20A5" w:rsidRDefault="00D14593" w:rsidP="0068266A">
      <w:pPr>
        <w:pStyle w:val="program"/>
      </w:pPr>
      <w:r w:rsidRPr="000C20A5">
        <w:t>f2 = 0;</w:t>
      </w:r>
    </w:p>
    <w:p w:rsidR="00D14593" w:rsidRPr="000C20A5" w:rsidRDefault="00D14593" w:rsidP="0068266A">
      <w:pPr>
        <w:pStyle w:val="program"/>
      </w:pPr>
      <w:r w:rsidRPr="000C20A5">
        <w:t>p=input('Persamaan          = ');</w:t>
      </w:r>
    </w:p>
    <w:p w:rsidR="00D14593" w:rsidRPr="000C20A5" w:rsidRDefault="00D14593" w:rsidP="0068266A">
      <w:pPr>
        <w:pStyle w:val="program"/>
      </w:pPr>
    </w:p>
    <w:p w:rsidR="00D14593" w:rsidRPr="000C20A5" w:rsidRDefault="00D14593" w:rsidP="0068266A">
      <w:pPr>
        <w:pStyle w:val="program"/>
      </w:pPr>
      <w:r w:rsidRPr="000C20A5">
        <w:t>while(f1 * f2 &gt;= 0)</w:t>
      </w:r>
    </w:p>
    <w:p w:rsidR="00D14593" w:rsidRPr="000C20A5" w:rsidRDefault="00D14593" w:rsidP="0068266A">
      <w:pPr>
        <w:pStyle w:val="program"/>
      </w:pPr>
      <w:r w:rsidRPr="000C20A5">
        <w:t xml:space="preserve">    x1=input('Masukkan Nilai x1 = ');</w:t>
      </w:r>
    </w:p>
    <w:p w:rsidR="00D14593" w:rsidRPr="000C20A5" w:rsidRDefault="00D14593" w:rsidP="0068266A">
      <w:pPr>
        <w:pStyle w:val="program"/>
      </w:pPr>
      <w:r w:rsidRPr="000C20A5">
        <w:t xml:space="preserve">    x2=input('Masukkan Nilai x2 = ');</w:t>
      </w:r>
    </w:p>
    <w:p w:rsidR="00D14593" w:rsidRPr="000C20A5" w:rsidRDefault="00D14593" w:rsidP="0068266A">
      <w:pPr>
        <w:pStyle w:val="program"/>
      </w:pPr>
      <w:r w:rsidRPr="000C20A5">
        <w:t xml:space="preserve">    %masukkan x1 dan x2 ke dlm fungsi</w:t>
      </w:r>
    </w:p>
    <w:p w:rsidR="00D14593" w:rsidRPr="000C20A5" w:rsidRDefault="00D14593" w:rsidP="0068266A">
      <w:pPr>
        <w:pStyle w:val="program"/>
      </w:pPr>
      <w:r w:rsidRPr="000C20A5">
        <w:t xml:space="preserve">    f1=subs(p,x,x1);</w:t>
      </w:r>
    </w:p>
    <w:p w:rsidR="00D14593" w:rsidRPr="000C20A5" w:rsidRDefault="00D14593" w:rsidP="0068266A">
      <w:pPr>
        <w:pStyle w:val="program"/>
      </w:pPr>
      <w:r w:rsidRPr="000C20A5">
        <w:t xml:space="preserve">    f2=subs(p,x,x2);</w:t>
      </w:r>
    </w:p>
    <w:p w:rsidR="00D14593" w:rsidRPr="000C20A5" w:rsidRDefault="00D14593" w:rsidP="0068266A">
      <w:pPr>
        <w:pStyle w:val="program"/>
      </w:pPr>
      <w:r w:rsidRPr="000C20A5">
        <w:t xml:space="preserve">    if(f1 * f2 &gt;= 0)</w:t>
      </w:r>
    </w:p>
    <w:p w:rsidR="00D14593" w:rsidRPr="000C20A5" w:rsidRDefault="00D14593" w:rsidP="0068266A">
      <w:pPr>
        <w:pStyle w:val="program"/>
      </w:pPr>
      <w:r w:rsidRPr="000C20A5">
        <w:t xml:space="preserve">        fprintf('f1 * f2 belum memenuhi syarat,. masukan tebakan x1 dan x2 lagi\n\n');</w:t>
      </w:r>
    </w:p>
    <w:p w:rsidR="00D14593" w:rsidRPr="000C20A5" w:rsidRDefault="00D14593" w:rsidP="0068266A">
      <w:pPr>
        <w:pStyle w:val="program"/>
      </w:pPr>
      <w:r w:rsidRPr="000C20A5">
        <w:t xml:space="preserve">    end</w:t>
      </w:r>
    </w:p>
    <w:p w:rsidR="00D14593" w:rsidRPr="000C20A5" w:rsidRDefault="00D14593" w:rsidP="0068266A">
      <w:pPr>
        <w:pStyle w:val="program"/>
      </w:pPr>
      <w:r w:rsidRPr="000C20A5">
        <w:t>end</w:t>
      </w:r>
    </w:p>
    <w:p w:rsidR="00D14593" w:rsidRPr="000C20A5" w:rsidRDefault="00D14593" w:rsidP="0068266A">
      <w:pPr>
        <w:pStyle w:val="program"/>
      </w:pPr>
    </w:p>
    <w:p w:rsidR="00D14593" w:rsidRPr="000C20A5" w:rsidRDefault="00D14593" w:rsidP="0068266A">
      <w:pPr>
        <w:pStyle w:val="program"/>
      </w:pPr>
      <w:r w:rsidRPr="000C20A5">
        <w:t>%cari x3 dari titik tengah x1 dan x2</w:t>
      </w:r>
    </w:p>
    <w:p w:rsidR="00D14593" w:rsidRPr="000C20A5" w:rsidRDefault="00D14593" w:rsidP="0068266A">
      <w:pPr>
        <w:pStyle w:val="program"/>
      </w:pPr>
      <w:r w:rsidRPr="000C20A5">
        <w:t>x3=(x1+x2)/2;</w:t>
      </w:r>
    </w:p>
    <w:p w:rsidR="00D14593" w:rsidRPr="000C20A5" w:rsidRDefault="00D14593" w:rsidP="0068266A">
      <w:pPr>
        <w:pStyle w:val="program"/>
      </w:pPr>
      <w:r w:rsidRPr="000C20A5">
        <w:t>f3=subs(p,x,x3);</w:t>
      </w:r>
    </w:p>
    <w:p w:rsidR="00D14593" w:rsidRPr="000C20A5" w:rsidRDefault="00D14593" w:rsidP="0068266A">
      <w:pPr>
        <w:pStyle w:val="program"/>
      </w:pPr>
      <w:r w:rsidRPr="000C20A5">
        <w:t>%nilai toleransi kesalahan</w:t>
      </w:r>
    </w:p>
    <w:p w:rsidR="00D14593" w:rsidRPr="000C20A5" w:rsidRDefault="00D14593" w:rsidP="0068266A">
      <w:pPr>
        <w:pStyle w:val="program"/>
      </w:pPr>
      <w:r w:rsidRPr="000C20A5">
        <w:t>e=10^-3;</w:t>
      </w:r>
    </w:p>
    <w:p w:rsidR="00D14593" w:rsidRPr="000C20A5" w:rsidRDefault="00D14593" w:rsidP="0068266A">
      <w:pPr>
        <w:pStyle w:val="program"/>
      </w:pPr>
      <w:r w:rsidRPr="000C20A5">
        <w:t>while abs(f3)&gt;e</w:t>
      </w:r>
    </w:p>
    <w:p w:rsidR="00D14593" w:rsidRPr="000C20A5" w:rsidRDefault="00D14593" w:rsidP="0068266A">
      <w:pPr>
        <w:pStyle w:val="program"/>
      </w:pPr>
      <w:r w:rsidRPr="000C20A5">
        <w:t xml:space="preserve">   if (f1*f3)&lt;0</w:t>
      </w:r>
    </w:p>
    <w:p w:rsidR="00D14593" w:rsidRPr="000C20A5" w:rsidRDefault="00D14593" w:rsidP="0068266A">
      <w:pPr>
        <w:pStyle w:val="program"/>
      </w:pPr>
      <w:r w:rsidRPr="000C20A5">
        <w:t xml:space="preserve">       x2=x3;</w:t>
      </w:r>
    </w:p>
    <w:p w:rsidR="00D14593" w:rsidRPr="000C20A5" w:rsidRDefault="00D14593" w:rsidP="0068266A">
      <w:pPr>
        <w:pStyle w:val="program"/>
      </w:pPr>
      <w:r w:rsidRPr="000C20A5">
        <w:t xml:space="preserve">   else</w:t>
      </w:r>
    </w:p>
    <w:p w:rsidR="00D14593" w:rsidRPr="000C20A5" w:rsidRDefault="00D14593" w:rsidP="0068266A">
      <w:pPr>
        <w:pStyle w:val="program"/>
      </w:pPr>
      <w:r w:rsidRPr="000C20A5">
        <w:t xml:space="preserve">       x1=x3;</w:t>
      </w:r>
    </w:p>
    <w:p w:rsidR="00D14593" w:rsidRPr="000C20A5" w:rsidRDefault="00D14593" w:rsidP="0068266A">
      <w:pPr>
        <w:pStyle w:val="program"/>
      </w:pPr>
      <w:r w:rsidRPr="000C20A5">
        <w:t xml:space="preserve">   end</w:t>
      </w:r>
    </w:p>
    <w:p w:rsidR="00D14593" w:rsidRPr="000C20A5" w:rsidRDefault="00D14593" w:rsidP="0068266A">
      <w:pPr>
        <w:pStyle w:val="program"/>
      </w:pPr>
      <w:r w:rsidRPr="000C20A5">
        <w:t xml:space="preserve">   f1=subs(p,x,x1);</w:t>
      </w:r>
    </w:p>
    <w:p w:rsidR="00D14593" w:rsidRPr="000C20A5" w:rsidRDefault="00D14593" w:rsidP="0068266A">
      <w:pPr>
        <w:pStyle w:val="program"/>
      </w:pPr>
      <w:r w:rsidRPr="000C20A5">
        <w:t xml:space="preserve">   f2=subs(p,x,x2);</w:t>
      </w:r>
    </w:p>
    <w:p w:rsidR="00D14593" w:rsidRPr="000C20A5" w:rsidRDefault="00D14593" w:rsidP="0068266A">
      <w:pPr>
        <w:pStyle w:val="program"/>
      </w:pPr>
      <w:r w:rsidRPr="000C20A5">
        <w:t xml:space="preserve">   x3=(x1+x2)/2;</w:t>
      </w:r>
    </w:p>
    <w:p w:rsidR="00D14593" w:rsidRPr="000C20A5" w:rsidRDefault="00D14593" w:rsidP="0068266A">
      <w:pPr>
        <w:pStyle w:val="program"/>
      </w:pPr>
      <w:r w:rsidRPr="000C20A5">
        <w:t xml:space="preserve">   f3=subs(p,x,x3);   </w:t>
      </w:r>
    </w:p>
    <w:p w:rsidR="00D14593" w:rsidRPr="000C20A5" w:rsidRDefault="00D14593" w:rsidP="0068266A">
      <w:pPr>
        <w:pStyle w:val="program"/>
      </w:pPr>
      <w:r w:rsidRPr="000C20A5">
        <w:t xml:space="preserve">   fprintf('x3 = %6.5f\tf3 = %6.5f\n',x3,f3);</w:t>
      </w:r>
    </w:p>
    <w:p w:rsidR="00D14593" w:rsidRPr="000C20A5" w:rsidRDefault="00D14593" w:rsidP="0068266A">
      <w:pPr>
        <w:pStyle w:val="program"/>
      </w:pPr>
      <w:r w:rsidRPr="000C20A5">
        <w:t>end</w:t>
      </w:r>
    </w:p>
    <w:p w:rsidR="00D14593" w:rsidRPr="00063EC1" w:rsidRDefault="00D14593" w:rsidP="0068266A">
      <w:pPr>
        <w:pStyle w:val="program"/>
      </w:pPr>
      <w:r w:rsidRPr="000C20A5">
        <w:t xml:space="preserve">   % fprintf('x3 = %6.5f\n',x3);</w:t>
      </w:r>
    </w:p>
    <w:p w:rsidR="00D14593" w:rsidRDefault="00D14593" w:rsidP="00D14593"/>
    <w:p w:rsidR="00FC648E" w:rsidRDefault="00FC648E" w:rsidP="00FC648E">
      <w:pPr>
        <w:pStyle w:val="soal"/>
        <w:rPr>
          <w:rFonts w:ascii="Courier New" w:hAnsi="Courier New" w:cs="Courier New"/>
          <w:sz w:val="22"/>
        </w:rPr>
      </w:pPr>
      <w:r>
        <w:t>Contoh Program 3</w:t>
      </w:r>
      <w:r>
        <w:rPr>
          <w:lang w:val="en-GB"/>
        </w:rPr>
        <w:t xml:space="preserve"> Scilab</w:t>
      </w:r>
      <w:r>
        <w:t xml:space="preserve"> :</w:t>
      </w:r>
    </w:p>
    <w:p w:rsidR="0068266A" w:rsidRDefault="0068266A" w:rsidP="00D14593">
      <w:pPr>
        <w:spacing w:line="360" w:lineRule="auto"/>
        <w:jc w:val="both"/>
        <w:rPr>
          <w:b/>
          <w:color w:val="000000"/>
          <w:lang w:val="sv-SE"/>
        </w:rPr>
      </w:pPr>
    </w:p>
    <w:p w:rsidR="0068266A" w:rsidRPr="0068266A" w:rsidRDefault="0068266A" w:rsidP="00FC648E">
      <w:pPr>
        <w:pStyle w:val="program"/>
        <w:rPr>
          <w:lang w:val="id-ID" w:eastAsia="id-ID"/>
        </w:rPr>
      </w:pPr>
      <w:r w:rsidRPr="0068266A">
        <w:rPr>
          <w:lang w:val="id-ID" w:eastAsia="id-ID"/>
        </w:rPr>
        <w:t xml:space="preserve">clc </w:t>
      </w:r>
      <w:r w:rsidRPr="0068266A">
        <w:rPr>
          <w:color w:val="000000"/>
          <w:lang w:val="id-ID" w:eastAsia="id-ID"/>
        </w:rPr>
        <w:t>;</w:t>
      </w:r>
      <w:r w:rsidRPr="0068266A">
        <w:rPr>
          <w:lang w:val="id-ID" w:eastAsia="id-ID"/>
        </w:rPr>
        <w:t xml:space="preserve"> clear </w:t>
      </w:r>
      <w:r w:rsidRPr="0068266A">
        <w:rPr>
          <w:color w:val="000000"/>
          <w:lang w:val="id-ID" w:eastAsia="id-ID"/>
        </w:rPr>
        <w:t>;</w:t>
      </w:r>
      <w:r w:rsidRPr="0068266A">
        <w:rPr>
          <w:lang w:val="id-ID" w:eastAsia="id-ID"/>
        </w:rPr>
        <w:t xml:space="preserve"> </w:t>
      </w:r>
      <w:r w:rsidRPr="0068266A">
        <w:rPr>
          <w:color w:val="000000"/>
          <w:lang w:val="id-ID" w:eastAsia="id-ID"/>
        </w:rPr>
        <w:t>close</w:t>
      </w:r>
      <w:r w:rsidRPr="0068266A">
        <w:rPr>
          <w:lang w:val="id-ID" w:eastAsia="id-ID"/>
        </w:rPr>
        <w:t xml:space="preserve"> </w:t>
      </w:r>
      <w:r w:rsidRPr="0068266A">
        <w:rPr>
          <w:color w:val="000000"/>
          <w:lang w:val="id-ID" w:eastAsia="id-ID"/>
        </w:rPr>
        <w:t>;</w:t>
      </w:r>
    </w:p>
    <w:p w:rsidR="0068266A" w:rsidRPr="0068266A" w:rsidRDefault="0068266A" w:rsidP="00FC648E">
      <w:pPr>
        <w:pStyle w:val="program"/>
        <w:rPr>
          <w:lang w:val="id-ID" w:eastAsia="id-ID"/>
        </w:rPr>
      </w:pPr>
      <w:r w:rsidRPr="0068266A">
        <w:rPr>
          <w:color w:val="000000"/>
          <w:lang w:val="id-ID" w:eastAsia="id-ID"/>
        </w:rPr>
        <w:t>deff</w:t>
      </w:r>
      <w:r w:rsidRPr="0068266A">
        <w:rPr>
          <w:lang w:val="id-ID" w:eastAsia="id-ID"/>
        </w:rPr>
        <w:t xml:space="preserve"> </w:t>
      </w:r>
      <w:r w:rsidRPr="0068266A">
        <w:rPr>
          <w:color w:val="4A55DB"/>
          <w:lang w:val="id-ID" w:eastAsia="id-ID"/>
        </w:rPr>
        <w:t>(</w:t>
      </w:r>
      <w:r w:rsidRPr="0068266A">
        <w:rPr>
          <w:lang w:val="id-ID" w:eastAsia="id-ID"/>
        </w:rPr>
        <w:t xml:space="preserve"> </w:t>
      </w:r>
      <w:r w:rsidRPr="0068266A">
        <w:rPr>
          <w:color w:val="BC8F8F"/>
          <w:lang w:val="id-ID" w:eastAsia="id-ID"/>
        </w:rPr>
        <w:t>' y=f ( x ) '</w:t>
      </w:r>
      <w:r w:rsidRPr="0068266A">
        <w:rPr>
          <w:lang w:val="id-ID" w:eastAsia="id-ID"/>
        </w:rPr>
        <w:t xml:space="preserve"> </w:t>
      </w:r>
      <w:r w:rsidRPr="0068266A">
        <w:rPr>
          <w:color w:val="000000"/>
          <w:lang w:val="id-ID" w:eastAsia="id-ID"/>
        </w:rPr>
        <w:t>,</w:t>
      </w:r>
      <w:r w:rsidRPr="0068266A">
        <w:rPr>
          <w:lang w:val="id-ID" w:eastAsia="id-ID"/>
        </w:rPr>
        <w:t xml:space="preserve"> </w:t>
      </w:r>
      <w:r w:rsidRPr="0068266A">
        <w:rPr>
          <w:color w:val="BC8F8F"/>
          <w:lang w:val="id-ID" w:eastAsia="id-ID"/>
        </w:rPr>
        <w:t>' y=2^x−3</w:t>
      </w:r>
      <w:r w:rsidRPr="0068266A">
        <w:rPr>
          <w:rFonts w:ascii="Cambria Math" w:hAnsi="Cambria Math" w:cs="Cambria Math"/>
          <w:color w:val="BC8F8F"/>
          <w:lang w:val="id-ID" w:eastAsia="id-ID"/>
        </w:rPr>
        <w:t>∗</w:t>
      </w:r>
      <w:r w:rsidRPr="0068266A">
        <w:rPr>
          <w:color w:val="BC8F8F"/>
          <w:lang w:val="id-ID" w:eastAsia="id-ID"/>
        </w:rPr>
        <w:t>x '</w:t>
      </w:r>
      <w:r w:rsidRPr="0068266A">
        <w:rPr>
          <w:lang w:val="id-ID" w:eastAsia="id-ID"/>
        </w:rPr>
        <w:t xml:space="preserve"> </w:t>
      </w:r>
      <w:r w:rsidRPr="0068266A">
        <w:rPr>
          <w:color w:val="4A55DB"/>
          <w:lang w:val="id-ID" w:eastAsia="id-ID"/>
        </w:rPr>
        <w:t>)</w:t>
      </w:r>
    </w:p>
    <w:p w:rsidR="0068266A" w:rsidRPr="0068266A" w:rsidRDefault="0068266A" w:rsidP="00FC648E">
      <w:pPr>
        <w:pStyle w:val="program"/>
        <w:rPr>
          <w:lang w:val="id-ID" w:eastAsia="id-ID"/>
        </w:rPr>
      </w:pPr>
      <w:r w:rsidRPr="0068266A">
        <w:rPr>
          <w:color w:val="000000"/>
          <w:lang w:val="id-ID" w:eastAsia="id-ID"/>
        </w:rPr>
        <w:t>x1</w:t>
      </w:r>
      <w:r w:rsidRPr="0068266A">
        <w:rPr>
          <w:lang w:val="id-ID" w:eastAsia="id-ID"/>
        </w:rPr>
        <w:t xml:space="preserve"> </w:t>
      </w:r>
      <w:r w:rsidRPr="0068266A">
        <w:rPr>
          <w:color w:val="5C5C5C"/>
          <w:lang w:val="id-ID" w:eastAsia="id-ID"/>
        </w:rPr>
        <w:t>=</w:t>
      </w:r>
      <w:r w:rsidRPr="0068266A">
        <w:rPr>
          <w:color w:val="BC8F8F"/>
          <w:lang w:val="id-ID" w:eastAsia="id-ID"/>
        </w:rPr>
        <w:t>0</w:t>
      </w:r>
      <w:r w:rsidRPr="0068266A">
        <w:rPr>
          <w:color w:val="000000"/>
          <w:lang w:val="id-ID" w:eastAsia="id-ID"/>
        </w:rPr>
        <w:t>;</w:t>
      </w:r>
      <w:r w:rsidRPr="0068266A">
        <w:rPr>
          <w:lang w:val="id-ID" w:eastAsia="id-ID"/>
        </w:rPr>
        <w:t xml:space="preserve"> </w:t>
      </w:r>
      <w:r w:rsidRPr="0068266A">
        <w:rPr>
          <w:color w:val="000000"/>
          <w:lang w:val="id-ID" w:eastAsia="id-ID"/>
        </w:rPr>
        <w:t>x2</w:t>
      </w:r>
      <w:r w:rsidRPr="0068266A">
        <w:rPr>
          <w:lang w:val="id-ID" w:eastAsia="id-ID"/>
        </w:rPr>
        <w:t xml:space="preserve"> </w:t>
      </w:r>
      <w:r w:rsidRPr="0068266A">
        <w:rPr>
          <w:color w:val="5C5C5C"/>
          <w:lang w:val="id-ID" w:eastAsia="id-ID"/>
        </w:rPr>
        <w:t>=</w:t>
      </w:r>
      <w:r w:rsidRPr="0068266A">
        <w:rPr>
          <w:color w:val="BC8F8F"/>
          <w:lang w:val="id-ID" w:eastAsia="id-ID"/>
        </w:rPr>
        <w:t>2</w:t>
      </w:r>
      <w:r w:rsidRPr="0068266A">
        <w:rPr>
          <w:color w:val="000000"/>
          <w:lang w:val="id-ID" w:eastAsia="id-ID"/>
        </w:rPr>
        <w:t>;</w:t>
      </w:r>
      <w:r w:rsidRPr="0068266A">
        <w:rPr>
          <w:lang w:val="id-ID" w:eastAsia="id-ID"/>
        </w:rPr>
        <w:t xml:space="preserve"> </w:t>
      </w:r>
      <w:r w:rsidRPr="0068266A">
        <w:rPr>
          <w:color w:val="000000"/>
          <w:lang w:val="id-ID" w:eastAsia="id-ID"/>
        </w:rPr>
        <w:t>e</w:t>
      </w:r>
      <w:r w:rsidRPr="0068266A">
        <w:rPr>
          <w:lang w:val="id-ID" w:eastAsia="id-ID"/>
        </w:rPr>
        <w:t xml:space="preserve"> </w:t>
      </w:r>
      <w:r w:rsidRPr="0068266A">
        <w:rPr>
          <w:color w:val="5C5C5C"/>
          <w:lang w:val="id-ID" w:eastAsia="id-ID"/>
        </w:rPr>
        <w:t>=</w:t>
      </w:r>
      <w:r w:rsidRPr="0068266A">
        <w:rPr>
          <w:color w:val="BC8F8F"/>
          <w:lang w:val="id-ID" w:eastAsia="id-ID"/>
        </w:rPr>
        <w:t>0.001</w:t>
      </w:r>
      <w:r w:rsidRPr="0068266A">
        <w:rPr>
          <w:color w:val="000000"/>
          <w:lang w:val="id-ID" w:eastAsia="id-ID"/>
        </w:rPr>
        <w:t>;</w:t>
      </w:r>
      <w:r w:rsidRPr="0068266A">
        <w:rPr>
          <w:lang w:val="id-ID" w:eastAsia="id-ID"/>
        </w:rPr>
        <w:t xml:space="preserve"> </w:t>
      </w:r>
      <w:r w:rsidRPr="0068266A">
        <w:rPr>
          <w:color w:val="000000"/>
          <w:lang w:val="id-ID" w:eastAsia="id-ID"/>
        </w:rPr>
        <w:t>i</w:t>
      </w:r>
      <w:r w:rsidRPr="0068266A">
        <w:rPr>
          <w:lang w:val="id-ID" w:eastAsia="id-ID"/>
        </w:rPr>
        <w:t xml:space="preserve"> </w:t>
      </w:r>
      <w:r w:rsidRPr="0068266A">
        <w:rPr>
          <w:color w:val="5C5C5C"/>
          <w:lang w:val="id-ID" w:eastAsia="id-ID"/>
        </w:rPr>
        <w:t>=</w:t>
      </w:r>
      <w:r w:rsidRPr="0068266A">
        <w:rPr>
          <w:color w:val="BC8F8F"/>
          <w:lang w:val="id-ID" w:eastAsia="id-ID"/>
        </w:rPr>
        <w:t>0</w:t>
      </w:r>
      <w:r w:rsidRPr="0068266A">
        <w:rPr>
          <w:color w:val="000000"/>
          <w:lang w:val="id-ID" w:eastAsia="id-ID"/>
        </w:rPr>
        <w:t>;</w:t>
      </w:r>
    </w:p>
    <w:p w:rsidR="0068266A" w:rsidRPr="0068266A" w:rsidRDefault="0068266A" w:rsidP="00FC648E">
      <w:pPr>
        <w:pStyle w:val="program"/>
        <w:rPr>
          <w:lang w:val="id-ID" w:eastAsia="id-ID"/>
        </w:rPr>
      </w:pPr>
      <w:r w:rsidRPr="0068266A">
        <w:rPr>
          <w:lang w:val="id-ID" w:eastAsia="id-ID"/>
        </w:rPr>
        <w:t xml:space="preserve">printf </w:t>
      </w:r>
      <w:r w:rsidRPr="0068266A">
        <w:rPr>
          <w:color w:val="4A55DB"/>
          <w:lang w:val="id-ID" w:eastAsia="id-ID"/>
        </w:rPr>
        <w:t>(</w:t>
      </w:r>
      <w:r w:rsidRPr="0068266A">
        <w:rPr>
          <w:lang w:val="id-ID" w:eastAsia="id-ID"/>
        </w:rPr>
        <w:t xml:space="preserve"> </w:t>
      </w:r>
      <w:r w:rsidRPr="0068266A">
        <w:rPr>
          <w:color w:val="BC8F8F"/>
          <w:lang w:val="id-ID" w:eastAsia="id-ID"/>
        </w:rPr>
        <w:t>' I t e r a t i o n n tx1 n t n tx2 n t n t z n t n t f ( z ) \n '</w:t>
      </w:r>
      <w:r w:rsidRPr="0068266A">
        <w:rPr>
          <w:lang w:val="id-ID" w:eastAsia="id-ID"/>
        </w:rPr>
        <w:t xml:space="preserve"> </w:t>
      </w:r>
      <w:r w:rsidRPr="0068266A">
        <w:rPr>
          <w:color w:val="4A55DB"/>
          <w:lang w:val="id-ID" w:eastAsia="id-ID"/>
        </w:rPr>
        <w:t>)</w:t>
      </w:r>
    </w:p>
    <w:p w:rsidR="0068266A" w:rsidRPr="0068266A" w:rsidRDefault="0068266A" w:rsidP="00FC648E">
      <w:pPr>
        <w:pStyle w:val="program"/>
        <w:rPr>
          <w:lang w:val="id-ID" w:eastAsia="id-ID"/>
        </w:rPr>
      </w:pPr>
      <w:r w:rsidRPr="0068266A">
        <w:rPr>
          <w:lang w:val="id-ID" w:eastAsia="id-ID"/>
        </w:rPr>
        <w:t xml:space="preserve">printf </w:t>
      </w:r>
      <w:r w:rsidRPr="0068266A">
        <w:rPr>
          <w:color w:val="4A55DB"/>
          <w:lang w:val="id-ID" w:eastAsia="id-ID"/>
        </w:rPr>
        <w:t>(</w:t>
      </w:r>
      <w:r w:rsidRPr="0068266A">
        <w:rPr>
          <w:lang w:val="id-ID" w:eastAsia="id-ID"/>
        </w:rPr>
        <w:t xml:space="preserve"> </w:t>
      </w:r>
      <w:r w:rsidRPr="0068266A">
        <w:rPr>
          <w:color w:val="BC8F8F"/>
          <w:lang w:val="id-ID" w:eastAsia="id-ID"/>
        </w:rPr>
        <w:t>'−−−−−−−−−−−−−−−−−−−−−−−−−−−−−−−−−−−−−−−−−−−−−−−−−−−−−−−−−−−−−−−−−−n\'</w:t>
      </w:r>
      <w:r w:rsidRPr="0068266A">
        <w:rPr>
          <w:lang w:val="id-ID" w:eastAsia="id-ID"/>
        </w:rPr>
        <w:t xml:space="preserve"> </w:t>
      </w:r>
      <w:r w:rsidRPr="0068266A">
        <w:rPr>
          <w:color w:val="4A55DB"/>
          <w:lang w:val="id-ID" w:eastAsia="id-ID"/>
        </w:rPr>
        <w:t>)</w:t>
      </w:r>
    </w:p>
    <w:p w:rsidR="0068266A" w:rsidRPr="0068266A" w:rsidRDefault="0068266A" w:rsidP="00FC648E">
      <w:pPr>
        <w:pStyle w:val="program"/>
        <w:rPr>
          <w:lang w:val="id-ID" w:eastAsia="id-ID"/>
        </w:rPr>
      </w:pPr>
      <w:r w:rsidRPr="0068266A">
        <w:rPr>
          <w:color w:val="A020F0"/>
          <w:lang w:val="id-ID" w:eastAsia="id-ID"/>
        </w:rPr>
        <w:t>while</w:t>
      </w:r>
      <w:r w:rsidRPr="0068266A">
        <w:rPr>
          <w:lang w:val="id-ID" w:eastAsia="id-ID"/>
        </w:rPr>
        <w:t xml:space="preserve"> abs </w:t>
      </w:r>
      <w:r w:rsidRPr="0068266A">
        <w:rPr>
          <w:color w:val="4A55DB"/>
          <w:lang w:val="id-ID" w:eastAsia="id-ID"/>
        </w:rPr>
        <w:t>(</w:t>
      </w:r>
      <w:r w:rsidRPr="0068266A">
        <w:rPr>
          <w:color w:val="000000"/>
          <w:lang w:val="id-ID" w:eastAsia="id-ID"/>
        </w:rPr>
        <w:t>x1</w:t>
      </w:r>
      <w:r w:rsidRPr="0068266A">
        <w:rPr>
          <w:lang w:val="id-ID" w:eastAsia="id-ID"/>
        </w:rPr>
        <w:t xml:space="preserve"> </w:t>
      </w:r>
      <w:r w:rsidRPr="0068266A">
        <w:rPr>
          <w:color w:val="5C5C5C"/>
          <w:lang w:val="id-ID" w:eastAsia="id-ID"/>
        </w:rPr>
        <w:t>-</w:t>
      </w:r>
      <w:r w:rsidRPr="0068266A">
        <w:rPr>
          <w:color w:val="000000"/>
          <w:lang w:val="id-ID" w:eastAsia="id-ID"/>
        </w:rPr>
        <w:t>x2</w:t>
      </w:r>
      <w:r w:rsidRPr="0068266A">
        <w:rPr>
          <w:color w:val="4A55DB"/>
          <w:lang w:val="id-ID" w:eastAsia="id-ID"/>
        </w:rPr>
        <w:t>)</w:t>
      </w:r>
      <w:r w:rsidRPr="0068266A">
        <w:rPr>
          <w:color w:val="5C5C5C"/>
          <w:lang w:val="id-ID" w:eastAsia="id-ID"/>
        </w:rPr>
        <w:t>&gt;</w:t>
      </w:r>
      <w:r w:rsidRPr="0068266A">
        <w:rPr>
          <w:color w:val="000000"/>
          <w:lang w:val="id-ID" w:eastAsia="id-ID"/>
        </w:rPr>
        <w:t>e</w:t>
      </w:r>
    </w:p>
    <w:p w:rsidR="0068266A" w:rsidRPr="0068266A" w:rsidRDefault="0068266A" w:rsidP="00FC648E">
      <w:pPr>
        <w:pStyle w:val="program"/>
        <w:rPr>
          <w:lang w:val="id-ID" w:eastAsia="id-ID"/>
        </w:rPr>
      </w:pPr>
      <w:r w:rsidRPr="0068266A">
        <w:rPr>
          <w:color w:val="000000"/>
          <w:lang w:val="id-ID" w:eastAsia="id-ID"/>
        </w:rPr>
        <w:t>z</w:t>
      </w:r>
      <w:r w:rsidRPr="0068266A">
        <w:rPr>
          <w:color w:val="5C5C5C"/>
          <w:lang w:val="id-ID" w:eastAsia="id-ID"/>
        </w:rPr>
        <w:t>=</w:t>
      </w:r>
      <w:r w:rsidRPr="0068266A">
        <w:rPr>
          <w:color w:val="4A55DB"/>
          <w:lang w:val="id-ID" w:eastAsia="id-ID"/>
        </w:rPr>
        <w:t>(</w:t>
      </w:r>
      <w:r w:rsidRPr="0068266A">
        <w:rPr>
          <w:lang w:val="id-ID" w:eastAsia="id-ID"/>
        </w:rPr>
        <w:t xml:space="preserve"> </w:t>
      </w:r>
      <w:r w:rsidRPr="0068266A">
        <w:rPr>
          <w:color w:val="000000"/>
          <w:lang w:val="id-ID" w:eastAsia="id-ID"/>
        </w:rPr>
        <w:t>x1</w:t>
      </w:r>
      <w:r w:rsidRPr="0068266A">
        <w:rPr>
          <w:color w:val="5C5C5C"/>
          <w:lang w:val="id-ID" w:eastAsia="id-ID"/>
        </w:rPr>
        <w:t>+</w:t>
      </w:r>
      <w:r w:rsidRPr="0068266A">
        <w:rPr>
          <w:color w:val="000000"/>
          <w:lang w:val="id-ID" w:eastAsia="id-ID"/>
        </w:rPr>
        <w:t>x2</w:t>
      </w:r>
      <w:r w:rsidRPr="0068266A">
        <w:rPr>
          <w:color w:val="4A55DB"/>
          <w:lang w:val="id-ID" w:eastAsia="id-ID"/>
        </w:rPr>
        <w:t>)</w:t>
      </w:r>
      <w:r w:rsidRPr="0068266A">
        <w:rPr>
          <w:color w:val="5C5C5C"/>
          <w:lang w:val="id-ID" w:eastAsia="id-ID"/>
        </w:rPr>
        <w:t>/</w:t>
      </w:r>
      <w:r w:rsidRPr="0068266A">
        <w:rPr>
          <w:color w:val="BC8F8F"/>
          <w:lang w:val="id-ID" w:eastAsia="id-ID"/>
        </w:rPr>
        <w:t>2</w:t>
      </w:r>
    </w:p>
    <w:p w:rsidR="0068266A" w:rsidRPr="0068266A" w:rsidRDefault="0068266A" w:rsidP="00FC648E">
      <w:pPr>
        <w:pStyle w:val="program"/>
        <w:rPr>
          <w:lang w:val="id-ID" w:eastAsia="id-ID"/>
        </w:rPr>
      </w:pPr>
      <w:r w:rsidRPr="0068266A">
        <w:rPr>
          <w:lang w:val="id-ID" w:eastAsia="id-ID"/>
        </w:rPr>
        <w:t xml:space="preserve">printf </w:t>
      </w:r>
      <w:r w:rsidRPr="0068266A">
        <w:rPr>
          <w:color w:val="4A55DB"/>
          <w:lang w:val="id-ID" w:eastAsia="id-ID"/>
        </w:rPr>
        <w:t>(</w:t>
      </w:r>
      <w:r w:rsidRPr="0068266A">
        <w:rPr>
          <w:lang w:val="id-ID" w:eastAsia="id-ID"/>
        </w:rPr>
        <w:t xml:space="preserve">  </w:t>
      </w:r>
      <w:r w:rsidR="00737AE1">
        <w:rPr>
          <w:lang w:val="en-GB" w:eastAsia="id-ID"/>
        </w:rPr>
        <w:t>‘</w:t>
      </w:r>
      <w:r w:rsidRPr="0068266A">
        <w:rPr>
          <w:color w:val="DA70D6"/>
          <w:lang w:val="id-ID" w:eastAsia="id-ID"/>
        </w:rPr>
        <w:t>%i</w:t>
      </w:r>
      <w:r w:rsidRPr="0068266A">
        <w:rPr>
          <w:color w:val="5C5C5C"/>
          <w:lang w:val="id-ID" w:eastAsia="id-ID"/>
        </w:rPr>
        <w:t>\</w:t>
      </w:r>
      <w:r w:rsidRPr="0068266A">
        <w:rPr>
          <w:lang w:val="id-ID" w:eastAsia="id-ID"/>
        </w:rPr>
        <w:t xml:space="preserve"> </w:t>
      </w:r>
      <w:r w:rsidRPr="0068266A">
        <w:rPr>
          <w:color w:val="000000"/>
          <w:lang w:val="id-ID" w:eastAsia="id-ID"/>
        </w:rPr>
        <w:t>t</w:t>
      </w:r>
      <w:r w:rsidRPr="0068266A">
        <w:rPr>
          <w:color w:val="5C5C5C"/>
          <w:lang w:val="id-ID" w:eastAsia="id-ID"/>
        </w:rPr>
        <w:t>\</w:t>
      </w:r>
      <w:r w:rsidRPr="0068266A">
        <w:rPr>
          <w:color w:val="000000"/>
          <w:lang w:val="id-ID" w:eastAsia="id-ID"/>
        </w:rPr>
        <w:t>t</w:t>
      </w:r>
      <w:r w:rsidRPr="0068266A">
        <w:rPr>
          <w:color w:val="DA70D6"/>
          <w:lang w:val="id-ID" w:eastAsia="id-ID"/>
        </w:rPr>
        <w:t>%f</w:t>
      </w:r>
      <w:r w:rsidRPr="0068266A">
        <w:rPr>
          <w:color w:val="5C5C5C"/>
          <w:lang w:val="id-ID" w:eastAsia="id-ID"/>
        </w:rPr>
        <w:t>\</w:t>
      </w:r>
      <w:r w:rsidRPr="0068266A">
        <w:rPr>
          <w:color w:val="000000"/>
          <w:lang w:val="id-ID" w:eastAsia="id-ID"/>
        </w:rPr>
        <w:t>t</w:t>
      </w:r>
      <w:r w:rsidRPr="0068266A">
        <w:rPr>
          <w:color w:val="DA70D6"/>
          <w:lang w:val="id-ID" w:eastAsia="id-ID"/>
        </w:rPr>
        <w:t>%f</w:t>
      </w:r>
      <w:r w:rsidRPr="0068266A">
        <w:rPr>
          <w:color w:val="5C5C5C"/>
          <w:lang w:val="id-ID" w:eastAsia="id-ID"/>
        </w:rPr>
        <w:t>\</w:t>
      </w:r>
      <w:r w:rsidRPr="0068266A">
        <w:rPr>
          <w:color w:val="000000"/>
          <w:lang w:val="id-ID" w:eastAsia="id-ID"/>
        </w:rPr>
        <w:t>t</w:t>
      </w:r>
      <w:r w:rsidRPr="0068266A">
        <w:rPr>
          <w:color w:val="DA70D6"/>
          <w:lang w:val="id-ID" w:eastAsia="id-ID"/>
        </w:rPr>
        <w:t>%f</w:t>
      </w:r>
      <w:r w:rsidRPr="0068266A">
        <w:rPr>
          <w:color w:val="5C5C5C"/>
          <w:lang w:val="id-ID" w:eastAsia="id-ID"/>
        </w:rPr>
        <w:t>\</w:t>
      </w:r>
      <w:r w:rsidRPr="0068266A">
        <w:rPr>
          <w:color w:val="000000"/>
          <w:lang w:val="id-ID" w:eastAsia="id-ID"/>
        </w:rPr>
        <w:t>t</w:t>
      </w:r>
      <w:r w:rsidRPr="0068266A">
        <w:rPr>
          <w:color w:val="DA70D6"/>
          <w:lang w:val="id-ID" w:eastAsia="id-ID"/>
        </w:rPr>
        <w:t>%f</w:t>
      </w:r>
      <w:r w:rsidRPr="0068266A">
        <w:rPr>
          <w:color w:val="5C5C5C"/>
          <w:lang w:val="id-ID" w:eastAsia="id-ID"/>
        </w:rPr>
        <w:t>\</w:t>
      </w:r>
      <w:r w:rsidRPr="0068266A">
        <w:rPr>
          <w:color w:val="000000"/>
          <w:lang w:val="id-ID" w:eastAsia="id-ID"/>
        </w:rPr>
        <w:t>n</w:t>
      </w:r>
      <w:r w:rsidRPr="0068266A">
        <w:rPr>
          <w:lang w:val="id-ID" w:eastAsia="id-ID"/>
        </w:rPr>
        <w:t xml:space="preserve"> </w:t>
      </w:r>
      <w:r w:rsidRPr="0068266A">
        <w:rPr>
          <w:color w:val="BC8F8F"/>
          <w:lang w:val="id-ID" w:eastAsia="id-ID"/>
        </w:rPr>
        <w:t>' ,i,x1 ,x2 ,z,f(z))</w:t>
      </w:r>
    </w:p>
    <w:p w:rsidR="0068266A" w:rsidRPr="0068266A" w:rsidRDefault="0068266A" w:rsidP="00FC648E">
      <w:pPr>
        <w:pStyle w:val="program"/>
        <w:rPr>
          <w:lang w:val="id-ID" w:eastAsia="id-ID"/>
        </w:rPr>
      </w:pPr>
      <w:r w:rsidRPr="0068266A">
        <w:rPr>
          <w:color w:val="A020F0"/>
          <w:lang w:val="id-ID" w:eastAsia="id-ID"/>
        </w:rPr>
        <w:t>if</w:t>
      </w:r>
      <w:r w:rsidRPr="0068266A">
        <w:rPr>
          <w:lang w:val="id-ID" w:eastAsia="id-ID"/>
        </w:rPr>
        <w:t xml:space="preserve"> </w:t>
      </w:r>
      <w:r w:rsidRPr="0068266A">
        <w:rPr>
          <w:color w:val="000000"/>
          <w:lang w:val="id-ID" w:eastAsia="id-ID"/>
        </w:rPr>
        <w:t>f</w:t>
      </w:r>
      <w:r w:rsidRPr="0068266A">
        <w:rPr>
          <w:color w:val="4A55DB"/>
          <w:lang w:val="id-ID" w:eastAsia="id-ID"/>
        </w:rPr>
        <w:t>(</w:t>
      </w:r>
      <w:r w:rsidRPr="0068266A">
        <w:rPr>
          <w:color w:val="000000"/>
          <w:lang w:val="id-ID" w:eastAsia="id-ID"/>
        </w:rPr>
        <w:t>z</w:t>
      </w:r>
      <w:r w:rsidRPr="0068266A">
        <w:rPr>
          <w:color w:val="4A55DB"/>
          <w:lang w:val="id-ID" w:eastAsia="id-ID"/>
        </w:rPr>
        <w:t>)</w:t>
      </w:r>
      <w:r w:rsidRPr="0068266A">
        <w:rPr>
          <w:color w:val="5C5C5C"/>
          <w:lang w:val="id-ID" w:eastAsia="id-ID"/>
        </w:rPr>
        <w:t>*</w:t>
      </w:r>
      <w:r w:rsidRPr="0068266A">
        <w:rPr>
          <w:color w:val="000000"/>
          <w:lang w:val="id-ID" w:eastAsia="id-ID"/>
        </w:rPr>
        <w:t>f</w:t>
      </w:r>
      <w:r w:rsidRPr="0068266A">
        <w:rPr>
          <w:color w:val="4A55DB"/>
          <w:lang w:val="id-ID" w:eastAsia="id-ID"/>
        </w:rPr>
        <w:t>(</w:t>
      </w:r>
      <w:r w:rsidRPr="0068266A">
        <w:rPr>
          <w:color w:val="000000"/>
          <w:lang w:val="id-ID" w:eastAsia="id-ID"/>
        </w:rPr>
        <w:t>x1</w:t>
      </w:r>
      <w:r w:rsidRPr="0068266A">
        <w:rPr>
          <w:color w:val="4A55DB"/>
          <w:lang w:val="id-ID" w:eastAsia="id-ID"/>
        </w:rPr>
        <w:t>)</w:t>
      </w:r>
      <w:r w:rsidRPr="0068266A">
        <w:rPr>
          <w:lang w:val="id-ID" w:eastAsia="id-ID"/>
        </w:rPr>
        <w:t xml:space="preserve"> </w:t>
      </w:r>
      <w:r w:rsidRPr="0068266A">
        <w:rPr>
          <w:color w:val="5C5C5C"/>
          <w:lang w:val="id-ID" w:eastAsia="id-ID"/>
        </w:rPr>
        <w:t>&gt;</w:t>
      </w:r>
      <w:r w:rsidRPr="0068266A">
        <w:rPr>
          <w:color w:val="BC8F8F"/>
          <w:lang w:val="id-ID" w:eastAsia="id-ID"/>
        </w:rPr>
        <w:t>0</w:t>
      </w:r>
    </w:p>
    <w:p w:rsidR="0068266A" w:rsidRPr="0068266A" w:rsidRDefault="0068266A" w:rsidP="00FC648E">
      <w:pPr>
        <w:pStyle w:val="program"/>
        <w:rPr>
          <w:lang w:val="id-ID" w:eastAsia="id-ID"/>
        </w:rPr>
      </w:pPr>
      <w:r w:rsidRPr="0068266A">
        <w:rPr>
          <w:color w:val="000000"/>
          <w:lang w:val="id-ID" w:eastAsia="id-ID"/>
        </w:rPr>
        <w:t>x1</w:t>
      </w:r>
      <w:r w:rsidRPr="0068266A">
        <w:rPr>
          <w:color w:val="5C5C5C"/>
          <w:lang w:val="id-ID" w:eastAsia="id-ID"/>
        </w:rPr>
        <w:t>=</w:t>
      </w:r>
      <w:r w:rsidRPr="0068266A">
        <w:rPr>
          <w:color w:val="000000"/>
          <w:lang w:val="id-ID" w:eastAsia="id-ID"/>
        </w:rPr>
        <w:t>z</w:t>
      </w:r>
    </w:p>
    <w:p w:rsidR="0068266A" w:rsidRPr="0068266A" w:rsidRDefault="0068266A" w:rsidP="00FC648E">
      <w:pPr>
        <w:pStyle w:val="program"/>
        <w:rPr>
          <w:lang w:val="id-ID" w:eastAsia="id-ID"/>
        </w:rPr>
      </w:pPr>
      <w:r w:rsidRPr="0068266A">
        <w:rPr>
          <w:lang w:val="id-ID" w:eastAsia="id-ID"/>
        </w:rPr>
        <w:t xml:space="preserve">    </w:t>
      </w:r>
      <w:r w:rsidRPr="0068266A">
        <w:rPr>
          <w:color w:val="A020F0"/>
          <w:lang w:val="id-ID" w:eastAsia="id-ID"/>
        </w:rPr>
        <w:t>else</w:t>
      </w:r>
    </w:p>
    <w:p w:rsidR="0068266A" w:rsidRPr="0068266A" w:rsidRDefault="0068266A" w:rsidP="00FC648E">
      <w:pPr>
        <w:pStyle w:val="program"/>
        <w:rPr>
          <w:lang w:val="id-ID" w:eastAsia="id-ID"/>
        </w:rPr>
      </w:pPr>
      <w:r w:rsidRPr="0068266A">
        <w:rPr>
          <w:lang w:val="id-ID" w:eastAsia="id-ID"/>
        </w:rPr>
        <w:t xml:space="preserve">    </w:t>
      </w:r>
      <w:r w:rsidRPr="0068266A">
        <w:rPr>
          <w:color w:val="000000"/>
          <w:lang w:val="id-ID" w:eastAsia="id-ID"/>
        </w:rPr>
        <w:t>x2</w:t>
      </w:r>
      <w:r w:rsidRPr="0068266A">
        <w:rPr>
          <w:color w:val="5C5C5C"/>
          <w:lang w:val="id-ID" w:eastAsia="id-ID"/>
        </w:rPr>
        <w:t>=</w:t>
      </w:r>
      <w:r w:rsidRPr="0068266A">
        <w:rPr>
          <w:color w:val="000000"/>
          <w:lang w:val="id-ID" w:eastAsia="id-ID"/>
        </w:rPr>
        <w:t>z</w:t>
      </w:r>
    </w:p>
    <w:p w:rsidR="0068266A" w:rsidRPr="0068266A" w:rsidRDefault="0068266A" w:rsidP="00FC648E">
      <w:pPr>
        <w:pStyle w:val="program"/>
        <w:rPr>
          <w:lang w:val="id-ID" w:eastAsia="id-ID"/>
        </w:rPr>
      </w:pPr>
      <w:r w:rsidRPr="0068266A">
        <w:rPr>
          <w:color w:val="A020F0"/>
          <w:lang w:val="id-ID" w:eastAsia="id-ID"/>
        </w:rPr>
        <w:t>end</w:t>
      </w:r>
    </w:p>
    <w:p w:rsidR="0068266A" w:rsidRPr="0068266A" w:rsidRDefault="0068266A" w:rsidP="00FC648E">
      <w:pPr>
        <w:pStyle w:val="program"/>
        <w:rPr>
          <w:lang w:val="id-ID" w:eastAsia="id-ID"/>
        </w:rPr>
      </w:pPr>
      <w:r w:rsidRPr="0068266A">
        <w:rPr>
          <w:lang w:val="id-ID" w:eastAsia="id-ID"/>
        </w:rPr>
        <w:t xml:space="preserve">    </w:t>
      </w:r>
      <w:r w:rsidRPr="0068266A">
        <w:rPr>
          <w:color w:val="000000"/>
          <w:lang w:val="id-ID" w:eastAsia="id-ID"/>
        </w:rPr>
        <w:t>i</w:t>
      </w:r>
      <w:r w:rsidRPr="0068266A">
        <w:rPr>
          <w:color w:val="5C5C5C"/>
          <w:lang w:val="id-ID" w:eastAsia="id-ID"/>
        </w:rPr>
        <w:t>=</w:t>
      </w:r>
      <w:r w:rsidRPr="0068266A">
        <w:rPr>
          <w:color w:val="000000"/>
          <w:lang w:val="id-ID" w:eastAsia="id-ID"/>
        </w:rPr>
        <w:t>i</w:t>
      </w:r>
      <w:r w:rsidRPr="0068266A">
        <w:rPr>
          <w:color w:val="5C5C5C"/>
          <w:lang w:val="id-ID" w:eastAsia="id-ID"/>
        </w:rPr>
        <w:t>+</w:t>
      </w:r>
      <w:r w:rsidRPr="0068266A">
        <w:rPr>
          <w:color w:val="BC8F8F"/>
          <w:lang w:val="id-ID" w:eastAsia="id-ID"/>
        </w:rPr>
        <w:t>1</w:t>
      </w:r>
    </w:p>
    <w:p w:rsidR="0068266A" w:rsidRPr="0068266A" w:rsidRDefault="0068266A" w:rsidP="00FC648E">
      <w:pPr>
        <w:pStyle w:val="program"/>
        <w:rPr>
          <w:lang w:val="id-ID" w:eastAsia="id-ID"/>
        </w:rPr>
      </w:pPr>
      <w:r w:rsidRPr="0068266A">
        <w:rPr>
          <w:color w:val="A020F0"/>
          <w:lang w:val="id-ID" w:eastAsia="id-ID"/>
        </w:rPr>
        <w:t>end</w:t>
      </w:r>
    </w:p>
    <w:p w:rsidR="0068266A" w:rsidRPr="0068266A" w:rsidRDefault="0068266A" w:rsidP="00FC648E">
      <w:pPr>
        <w:pStyle w:val="program"/>
        <w:rPr>
          <w:lang w:val="id-ID" w:eastAsia="id-ID"/>
        </w:rPr>
      </w:pPr>
      <w:r w:rsidRPr="0068266A">
        <w:rPr>
          <w:lang w:val="id-ID" w:eastAsia="id-ID"/>
        </w:rPr>
        <w:lastRenderedPageBreak/>
        <w:t xml:space="preserve">printf </w:t>
      </w:r>
      <w:r w:rsidRPr="0068266A">
        <w:rPr>
          <w:color w:val="4A55DB"/>
          <w:lang w:val="id-ID" w:eastAsia="id-ID"/>
        </w:rPr>
        <w:t>(</w:t>
      </w:r>
      <w:r w:rsidRPr="0068266A">
        <w:rPr>
          <w:lang w:val="id-ID" w:eastAsia="id-ID"/>
        </w:rPr>
        <w:t xml:space="preserve"> </w:t>
      </w:r>
      <w:r w:rsidRPr="0068266A">
        <w:rPr>
          <w:color w:val="BC8F8F"/>
          <w:lang w:val="id-ID" w:eastAsia="id-ID"/>
        </w:rPr>
        <w:t>' n\n\The s o l u t i o n o f t h i s e q u a t i o n i s %ga f t  e r %i I t e r a t i o n s '</w:t>
      </w:r>
      <w:r w:rsidRPr="0068266A">
        <w:rPr>
          <w:lang w:val="id-ID" w:eastAsia="id-ID"/>
        </w:rPr>
        <w:t xml:space="preserve"> </w:t>
      </w:r>
      <w:r w:rsidRPr="0068266A">
        <w:rPr>
          <w:color w:val="000000"/>
          <w:lang w:val="id-ID" w:eastAsia="id-ID"/>
        </w:rPr>
        <w:t>,z,i</w:t>
      </w:r>
      <w:r w:rsidRPr="0068266A">
        <w:rPr>
          <w:lang w:val="id-ID" w:eastAsia="id-ID"/>
        </w:rPr>
        <w:t xml:space="preserve"> </w:t>
      </w:r>
      <w:r w:rsidRPr="0068266A">
        <w:rPr>
          <w:color w:val="5C5C5C"/>
          <w:lang w:val="id-ID" w:eastAsia="id-ID"/>
        </w:rPr>
        <w:t>-</w:t>
      </w:r>
      <w:r w:rsidRPr="0068266A">
        <w:rPr>
          <w:color w:val="BC8F8F"/>
          <w:lang w:val="id-ID" w:eastAsia="id-ID"/>
        </w:rPr>
        <w:t>1</w:t>
      </w:r>
      <w:r w:rsidRPr="0068266A">
        <w:rPr>
          <w:color w:val="4A55DB"/>
          <w:lang w:val="id-ID" w:eastAsia="id-ID"/>
        </w:rPr>
        <w:t>)</w:t>
      </w:r>
    </w:p>
    <w:p w:rsidR="0068266A" w:rsidRDefault="0068266A" w:rsidP="00FC648E">
      <w:pPr>
        <w:pStyle w:val="program"/>
        <w:rPr>
          <w:b/>
          <w:color w:val="000000"/>
          <w:lang w:val="sv-SE"/>
        </w:rPr>
      </w:pPr>
    </w:p>
    <w:p w:rsidR="0068266A" w:rsidRDefault="0068266A" w:rsidP="00D14593">
      <w:pPr>
        <w:spacing w:line="360" w:lineRule="auto"/>
        <w:jc w:val="both"/>
        <w:rPr>
          <w:b/>
          <w:color w:val="000000"/>
          <w:lang w:val="sv-SE"/>
        </w:rPr>
      </w:pPr>
    </w:p>
    <w:p w:rsidR="00FC648E" w:rsidRPr="00FC648E" w:rsidRDefault="00FC648E" w:rsidP="00FC648E">
      <w:pPr>
        <w:pStyle w:val="soal"/>
        <w:rPr>
          <w:rFonts w:ascii="Courier New" w:hAnsi="Courier New" w:cs="Courier New"/>
          <w:sz w:val="22"/>
        </w:rPr>
      </w:pPr>
      <w:r>
        <w:t>Contoh Program 4</w:t>
      </w:r>
      <w:r>
        <w:rPr>
          <w:lang w:val="en-GB"/>
        </w:rPr>
        <w:t xml:space="preserve"> Scilab</w:t>
      </w:r>
      <w:r>
        <w:t>:</w:t>
      </w:r>
    </w:p>
    <w:p w:rsidR="00FC648E" w:rsidRDefault="00FC648E" w:rsidP="00FC648E">
      <w:pPr>
        <w:pStyle w:val="program"/>
      </w:pPr>
      <w:r>
        <w:t xml:space="preserve">clc </w:t>
      </w:r>
      <w:r>
        <w:rPr>
          <w:color w:val="000000"/>
        </w:rPr>
        <w:t>;</w:t>
      </w:r>
      <w:r>
        <w:t xml:space="preserve"> clear </w:t>
      </w:r>
      <w:r>
        <w:rPr>
          <w:color w:val="000000"/>
        </w:rPr>
        <w:t>;</w:t>
      </w:r>
      <w:r>
        <w:t xml:space="preserve"> </w:t>
      </w:r>
      <w:r>
        <w:rPr>
          <w:color w:val="000000"/>
        </w:rPr>
        <w:t>close</w:t>
      </w:r>
      <w:r>
        <w:t xml:space="preserve"> </w:t>
      </w:r>
      <w:r>
        <w:rPr>
          <w:color w:val="000000"/>
        </w:rPr>
        <w:t>;</w:t>
      </w:r>
    </w:p>
    <w:p w:rsidR="00FC648E" w:rsidRDefault="00FC648E" w:rsidP="00FC648E">
      <w:pPr>
        <w:pStyle w:val="program"/>
      </w:pPr>
      <w:r>
        <w:rPr>
          <w:color w:val="000000"/>
        </w:rPr>
        <w:t>deff</w:t>
      </w:r>
      <w:r>
        <w:t xml:space="preserve"> </w:t>
      </w:r>
      <w:r>
        <w:rPr>
          <w:color w:val="4A55DB"/>
        </w:rPr>
        <w:t>(</w:t>
      </w:r>
      <w:r>
        <w:t xml:space="preserve"> </w:t>
      </w:r>
      <w:r>
        <w:rPr>
          <w:color w:val="BC8F8F"/>
        </w:rPr>
        <w:t>' y=f ( x ) '</w:t>
      </w:r>
      <w:r>
        <w:t xml:space="preserve"> </w:t>
      </w:r>
      <w:r>
        <w:rPr>
          <w:color w:val="000000"/>
        </w:rPr>
        <w:t>,</w:t>
      </w:r>
      <w:r>
        <w:t xml:space="preserve"> </w:t>
      </w:r>
      <w:r>
        <w:rPr>
          <w:color w:val="BC8F8F"/>
        </w:rPr>
        <w:t>' y=x^x−2</w:t>
      </w:r>
      <w:r>
        <w:rPr>
          <w:rFonts w:ascii="Cambria Math" w:hAnsi="Cambria Math" w:cs="Cambria Math"/>
          <w:color w:val="BC8F8F"/>
        </w:rPr>
        <w:t>∗</w:t>
      </w:r>
      <w:r>
        <w:rPr>
          <w:color w:val="BC8F8F"/>
        </w:rPr>
        <w:t>x+2 '</w:t>
      </w:r>
      <w:r>
        <w:t xml:space="preserve"> </w:t>
      </w:r>
      <w:r>
        <w:rPr>
          <w:color w:val="4A55DB"/>
        </w:rPr>
        <w:t>)</w:t>
      </w:r>
    </w:p>
    <w:p w:rsidR="00FC648E" w:rsidRDefault="00FC648E" w:rsidP="00FC648E">
      <w:pPr>
        <w:pStyle w:val="program"/>
      </w:pPr>
      <w:r>
        <w:rPr>
          <w:color w:val="000000"/>
        </w:rPr>
        <w:t>x1</w:t>
      </w:r>
      <w:r>
        <w:t xml:space="preserve"> </w:t>
      </w:r>
      <w:r>
        <w:rPr>
          <w:color w:val="5C5C5C"/>
        </w:rPr>
        <w:t>=</w:t>
      </w:r>
      <w:r>
        <w:rPr>
          <w:color w:val="BC8F8F"/>
        </w:rPr>
        <w:t>0</w:t>
      </w:r>
      <w:r>
        <w:rPr>
          <w:color w:val="000000"/>
        </w:rPr>
        <w:t>;</w:t>
      </w:r>
      <w:r>
        <w:t xml:space="preserve"> </w:t>
      </w:r>
      <w:r>
        <w:rPr>
          <w:color w:val="000000"/>
        </w:rPr>
        <w:t>x2</w:t>
      </w:r>
      <w:r>
        <w:t xml:space="preserve"> </w:t>
      </w:r>
      <w:r>
        <w:rPr>
          <w:color w:val="5C5C5C"/>
        </w:rPr>
        <w:t>=</w:t>
      </w:r>
      <w:r>
        <w:rPr>
          <w:color w:val="BC8F8F"/>
        </w:rPr>
        <w:t>2</w:t>
      </w:r>
      <w:r>
        <w:rPr>
          <w:color w:val="000000"/>
        </w:rPr>
        <w:t>;</w:t>
      </w:r>
      <w:r>
        <w:t xml:space="preserve"> </w:t>
      </w:r>
      <w:r>
        <w:rPr>
          <w:color w:val="000000"/>
        </w:rPr>
        <w:t>e</w:t>
      </w:r>
      <w:r>
        <w:t xml:space="preserve"> </w:t>
      </w:r>
      <w:r>
        <w:rPr>
          <w:color w:val="5C5C5C"/>
        </w:rPr>
        <w:t>=</w:t>
      </w:r>
      <w:r>
        <w:rPr>
          <w:color w:val="BC8F8F"/>
        </w:rPr>
        <w:t>0.001</w:t>
      </w:r>
      <w:r>
        <w:rPr>
          <w:color w:val="000000"/>
        </w:rPr>
        <w:t>;</w:t>
      </w:r>
      <w:r>
        <w:t xml:space="preserve"> </w:t>
      </w:r>
      <w:r>
        <w:rPr>
          <w:color w:val="000000"/>
        </w:rPr>
        <w:t>i</w:t>
      </w:r>
      <w:r>
        <w:t xml:space="preserve"> </w:t>
      </w:r>
      <w:r>
        <w:rPr>
          <w:color w:val="5C5C5C"/>
        </w:rPr>
        <w:t>=</w:t>
      </w:r>
      <w:r>
        <w:rPr>
          <w:color w:val="BC8F8F"/>
        </w:rPr>
        <w:t>0</w:t>
      </w:r>
      <w:r>
        <w:rPr>
          <w:color w:val="000000"/>
        </w:rPr>
        <w:t>;</w:t>
      </w:r>
    </w:p>
    <w:p w:rsidR="00FC648E" w:rsidRDefault="00FC648E" w:rsidP="00FC648E">
      <w:pPr>
        <w:pStyle w:val="program"/>
      </w:pPr>
      <w:r>
        <w:t xml:space="preserve">printf </w:t>
      </w:r>
      <w:r>
        <w:rPr>
          <w:color w:val="4A55DB"/>
        </w:rPr>
        <w:t>(</w:t>
      </w:r>
      <w:r>
        <w:t xml:space="preserve"> </w:t>
      </w:r>
      <w:r>
        <w:rPr>
          <w:color w:val="BC8F8F"/>
        </w:rPr>
        <w:t>' I t e r a t i o n n tx1 n t n tx2 n t n t z n t n t f ( z ) n\ '</w:t>
      </w:r>
      <w:r>
        <w:t xml:space="preserve"> </w:t>
      </w:r>
      <w:r>
        <w:rPr>
          <w:color w:val="4A55DB"/>
        </w:rPr>
        <w:t>)</w:t>
      </w:r>
    </w:p>
    <w:p w:rsidR="00FC648E" w:rsidRDefault="00FC648E" w:rsidP="00FC648E">
      <w:pPr>
        <w:pStyle w:val="program"/>
      </w:pPr>
      <w:r>
        <w:t xml:space="preserve">printf </w:t>
      </w:r>
      <w:r>
        <w:rPr>
          <w:color w:val="4A55DB"/>
        </w:rPr>
        <w:t>(</w:t>
      </w:r>
      <w:r>
        <w:t xml:space="preserve"> </w:t>
      </w:r>
      <w:r>
        <w:rPr>
          <w:color w:val="BC8F8F"/>
        </w:rPr>
        <w:t>'−−−−−−−−−−−−−−−−−−−−−−−−−−−−−−−−−−−−−−−−−−−−−−−−−−−−−−−−−−−−−−−−−−n '</w:t>
      </w:r>
      <w:r>
        <w:rPr>
          <w:color w:val="4A55DB"/>
        </w:rPr>
        <w:t>)</w:t>
      </w:r>
    </w:p>
    <w:p w:rsidR="00FC648E" w:rsidRDefault="00FC648E" w:rsidP="00FC648E">
      <w:pPr>
        <w:pStyle w:val="program"/>
      </w:pPr>
      <w:r>
        <w:rPr>
          <w:color w:val="A020F0"/>
        </w:rPr>
        <w:t>while</w:t>
      </w:r>
      <w:r>
        <w:t xml:space="preserve"> abs </w:t>
      </w:r>
      <w:r>
        <w:rPr>
          <w:color w:val="4A55DB"/>
        </w:rPr>
        <w:t>(</w:t>
      </w:r>
      <w:r>
        <w:rPr>
          <w:color w:val="000000"/>
        </w:rPr>
        <w:t>x1</w:t>
      </w:r>
      <w:r>
        <w:t xml:space="preserve"> </w:t>
      </w:r>
      <w:r>
        <w:rPr>
          <w:color w:val="5C5C5C"/>
        </w:rPr>
        <w:t>-</w:t>
      </w:r>
      <w:r>
        <w:rPr>
          <w:color w:val="000000"/>
        </w:rPr>
        <w:t>x2</w:t>
      </w:r>
      <w:r>
        <w:rPr>
          <w:color w:val="4A55DB"/>
        </w:rPr>
        <w:t>)</w:t>
      </w:r>
      <w:r>
        <w:rPr>
          <w:color w:val="5C5C5C"/>
        </w:rPr>
        <w:t>&gt;</w:t>
      </w:r>
      <w:r>
        <w:rPr>
          <w:color w:val="000000"/>
        </w:rPr>
        <w:t>e</w:t>
      </w:r>
    </w:p>
    <w:p w:rsidR="00FC648E" w:rsidRDefault="00FC648E" w:rsidP="00FC648E">
      <w:pPr>
        <w:pStyle w:val="program"/>
      </w:pPr>
      <w:r>
        <w:rPr>
          <w:color w:val="000000"/>
        </w:rPr>
        <w:t>z</w:t>
      </w:r>
      <w:r>
        <w:rPr>
          <w:color w:val="5C5C5C"/>
        </w:rPr>
        <w:t>=</w:t>
      </w:r>
      <w:r>
        <w:rPr>
          <w:color w:val="4A55DB"/>
        </w:rPr>
        <w:t>(</w:t>
      </w:r>
      <w:r>
        <w:t xml:space="preserve"> </w:t>
      </w:r>
      <w:r>
        <w:rPr>
          <w:color w:val="000000"/>
        </w:rPr>
        <w:t>x1</w:t>
      </w:r>
      <w:r>
        <w:rPr>
          <w:color w:val="5C5C5C"/>
        </w:rPr>
        <w:t>+</w:t>
      </w:r>
      <w:r>
        <w:rPr>
          <w:color w:val="000000"/>
        </w:rPr>
        <w:t>x2</w:t>
      </w:r>
      <w:r>
        <w:rPr>
          <w:color w:val="4A55DB"/>
        </w:rPr>
        <w:t>)</w:t>
      </w:r>
      <w:r>
        <w:rPr>
          <w:color w:val="5C5C5C"/>
        </w:rPr>
        <w:t>/</w:t>
      </w:r>
      <w:r>
        <w:rPr>
          <w:color w:val="BC8F8F"/>
        </w:rPr>
        <w:t>2</w:t>
      </w:r>
    </w:p>
    <w:p w:rsidR="00FC648E" w:rsidRDefault="00FC648E" w:rsidP="00FC648E">
      <w:pPr>
        <w:pStyle w:val="program"/>
      </w:pPr>
      <w:r>
        <w:t xml:space="preserve">printf </w:t>
      </w:r>
      <w:r>
        <w:rPr>
          <w:color w:val="4A55DB"/>
        </w:rPr>
        <w:t>(</w:t>
      </w:r>
      <w:r>
        <w:rPr>
          <w:color w:val="BC8F8F"/>
        </w:rPr>
        <w:t>' %i\ t \ t%f \ t%f \ t%f \ t%f n\ '</w:t>
      </w:r>
      <w:r>
        <w:t xml:space="preserve"> </w:t>
      </w:r>
      <w:r>
        <w:rPr>
          <w:color w:val="000000"/>
        </w:rPr>
        <w:t>,i,x1</w:t>
      </w:r>
      <w:r>
        <w:t xml:space="preserve"> </w:t>
      </w:r>
      <w:r>
        <w:rPr>
          <w:color w:val="000000"/>
        </w:rPr>
        <w:t>,x2</w:t>
      </w:r>
      <w:r>
        <w:t xml:space="preserve"> </w:t>
      </w:r>
      <w:r>
        <w:rPr>
          <w:color w:val="000000"/>
        </w:rPr>
        <w:t>,z,f</w:t>
      </w:r>
      <w:r>
        <w:rPr>
          <w:color w:val="4A55DB"/>
        </w:rPr>
        <w:t>(</w:t>
      </w:r>
      <w:r>
        <w:rPr>
          <w:color w:val="000000"/>
        </w:rPr>
        <w:t>z</w:t>
      </w:r>
      <w:r>
        <w:rPr>
          <w:color w:val="4A55DB"/>
        </w:rPr>
        <w:t>))</w:t>
      </w:r>
    </w:p>
    <w:p w:rsidR="00FC648E" w:rsidRDefault="00FC648E" w:rsidP="00FC648E">
      <w:pPr>
        <w:pStyle w:val="program"/>
      </w:pPr>
      <w:r>
        <w:rPr>
          <w:color w:val="A020F0"/>
        </w:rPr>
        <w:t>if</w:t>
      </w:r>
      <w:r>
        <w:t xml:space="preserve"> </w:t>
      </w:r>
      <w:r>
        <w:rPr>
          <w:color w:val="000000"/>
        </w:rPr>
        <w:t>f</w:t>
      </w:r>
      <w:r>
        <w:rPr>
          <w:color w:val="4A55DB"/>
        </w:rPr>
        <w:t>(</w:t>
      </w:r>
      <w:r>
        <w:rPr>
          <w:color w:val="000000"/>
        </w:rPr>
        <w:t>z</w:t>
      </w:r>
      <w:r>
        <w:rPr>
          <w:color w:val="4A55DB"/>
        </w:rPr>
        <w:t>)</w:t>
      </w:r>
      <w:r>
        <w:rPr>
          <w:color w:val="5C5C5C"/>
        </w:rPr>
        <w:t>*</w:t>
      </w:r>
      <w:r>
        <w:rPr>
          <w:color w:val="000000"/>
        </w:rPr>
        <w:t>f</w:t>
      </w:r>
      <w:r>
        <w:rPr>
          <w:color w:val="4A55DB"/>
        </w:rPr>
        <w:t>(</w:t>
      </w:r>
      <w:r>
        <w:rPr>
          <w:color w:val="000000"/>
        </w:rPr>
        <w:t>x1</w:t>
      </w:r>
      <w:r>
        <w:rPr>
          <w:color w:val="4A55DB"/>
        </w:rPr>
        <w:t>)</w:t>
      </w:r>
      <w:r>
        <w:t xml:space="preserve"> </w:t>
      </w:r>
      <w:r>
        <w:rPr>
          <w:color w:val="5C5C5C"/>
        </w:rPr>
        <w:t>&gt;</w:t>
      </w:r>
      <w:r>
        <w:rPr>
          <w:color w:val="BC8F8F"/>
        </w:rPr>
        <w:t>0</w:t>
      </w:r>
    </w:p>
    <w:p w:rsidR="00FC648E" w:rsidRDefault="00FC648E" w:rsidP="00FC648E">
      <w:pPr>
        <w:pStyle w:val="program"/>
      </w:pPr>
      <w:r>
        <w:rPr>
          <w:color w:val="000000"/>
        </w:rPr>
        <w:t>x1</w:t>
      </w:r>
      <w:r>
        <w:rPr>
          <w:color w:val="5C5C5C"/>
        </w:rPr>
        <w:t>=</w:t>
      </w:r>
      <w:r>
        <w:rPr>
          <w:color w:val="000000"/>
        </w:rPr>
        <w:t>z</w:t>
      </w:r>
    </w:p>
    <w:p w:rsidR="00FC648E" w:rsidRDefault="00FC648E" w:rsidP="00FC648E">
      <w:pPr>
        <w:pStyle w:val="program"/>
      </w:pPr>
      <w:r>
        <w:rPr>
          <w:color w:val="A020F0"/>
        </w:rPr>
        <w:t>else</w:t>
      </w:r>
    </w:p>
    <w:p w:rsidR="00FC648E" w:rsidRDefault="00FC648E" w:rsidP="00FC648E">
      <w:pPr>
        <w:pStyle w:val="program"/>
      </w:pPr>
      <w:r>
        <w:rPr>
          <w:color w:val="000000"/>
        </w:rPr>
        <w:t>x2</w:t>
      </w:r>
      <w:r>
        <w:rPr>
          <w:color w:val="5C5C5C"/>
        </w:rPr>
        <w:t>=</w:t>
      </w:r>
      <w:r>
        <w:rPr>
          <w:color w:val="000000"/>
        </w:rPr>
        <w:t>z</w:t>
      </w:r>
    </w:p>
    <w:p w:rsidR="00FC648E" w:rsidRDefault="00FC648E" w:rsidP="00FC648E">
      <w:pPr>
        <w:pStyle w:val="program"/>
      </w:pPr>
      <w:r>
        <w:rPr>
          <w:color w:val="A020F0"/>
        </w:rPr>
        <w:t>end</w:t>
      </w:r>
    </w:p>
    <w:p w:rsidR="00FC648E" w:rsidRDefault="00FC648E" w:rsidP="00FC648E">
      <w:pPr>
        <w:pStyle w:val="program"/>
      </w:pPr>
      <w:r>
        <w:rPr>
          <w:color w:val="000000"/>
        </w:rPr>
        <w:t>i</w:t>
      </w:r>
      <w:r>
        <w:rPr>
          <w:color w:val="5C5C5C"/>
        </w:rPr>
        <w:t>=</w:t>
      </w:r>
      <w:r>
        <w:rPr>
          <w:color w:val="000000"/>
        </w:rPr>
        <w:t>i</w:t>
      </w:r>
      <w:r>
        <w:rPr>
          <w:color w:val="5C5C5C"/>
        </w:rPr>
        <w:t>+</w:t>
      </w:r>
      <w:r>
        <w:rPr>
          <w:color w:val="BC8F8F"/>
        </w:rPr>
        <w:t>1</w:t>
      </w:r>
    </w:p>
    <w:p w:rsidR="00FC648E" w:rsidRDefault="00FC648E" w:rsidP="00FC648E">
      <w:pPr>
        <w:pStyle w:val="program"/>
      </w:pPr>
      <w:r>
        <w:rPr>
          <w:color w:val="A020F0"/>
        </w:rPr>
        <w:t>end</w:t>
      </w:r>
    </w:p>
    <w:p w:rsidR="00FC648E" w:rsidRDefault="00FC648E" w:rsidP="00FC648E">
      <w:pPr>
        <w:pStyle w:val="program"/>
      </w:pPr>
      <w:r>
        <w:t xml:space="preserve">printf </w:t>
      </w:r>
      <w:r>
        <w:rPr>
          <w:color w:val="4A55DB"/>
        </w:rPr>
        <w:t>(</w:t>
      </w:r>
      <w:r>
        <w:t xml:space="preserve"> </w:t>
      </w:r>
      <w:r>
        <w:rPr>
          <w:color w:val="BC8F8F"/>
        </w:rPr>
        <w:t>'n\nnThe s o l u t i o n o f t h i s e q u a t i o n i s %ga f t e r %i I t e r a t i o n s '</w:t>
      </w:r>
      <w:r>
        <w:t xml:space="preserve"> </w:t>
      </w:r>
      <w:r>
        <w:rPr>
          <w:color w:val="000000"/>
        </w:rPr>
        <w:t>,z,i</w:t>
      </w:r>
      <w:r>
        <w:t xml:space="preserve"> </w:t>
      </w:r>
      <w:r>
        <w:rPr>
          <w:color w:val="5C5C5C"/>
        </w:rPr>
        <w:t>-</w:t>
      </w:r>
      <w:r>
        <w:rPr>
          <w:color w:val="BC8F8F"/>
        </w:rPr>
        <w:t>1</w:t>
      </w:r>
      <w:r>
        <w:rPr>
          <w:color w:val="4A55DB"/>
        </w:rPr>
        <w:t>)</w:t>
      </w:r>
    </w:p>
    <w:p w:rsidR="00FC648E" w:rsidRDefault="00FC648E" w:rsidP="00FC648E">
      <w:pPr>
        <w:pStyle w:val="program"/>
        <w:rPr>
          <w:lang w:val="id-ID" w:eastAsia="id-ID"/>
        </w:rPr>
      </w:pPr>
      <w:r>
        <w:t xml:space="preserve">printf </w:t>
      </w:r>
      <w:r>
        <w:rPr>
          <w:color w:val="4A55DB"/>
        </w:rPr>
        <w:t>(</w:t>
      </w:r>
      <w:r>
        <w:t xml:space="preserve"> </w:t>
      </w:r>
      <w:r>
        <w:rPr>
          <w:color w:val="BC8F8F"/>
        </w:rPr>
        <w:t>' n\n\n nNote : There a r e c ompu t a ti on al e r r o r si n th e answ er g i v e n by th e book f o r t h i s example '</w:t>
      </w:r>
      <w:r>
        <w:rPr>
          <w:color w:val="4A55DB"/>
        </w:rPr>
        <w:t>)</w:t>
      </w:r>
    </w:p>
    <w:p w:rsidR="00FC648E" w:rsidRDefault="00FC648E" w:rsidP="00D14593">
      <w:pPr>
        <w:spacing w:line="360" w:lineRule="auto"/>
        <w:jc w:val="both"/>
        <w:rPr>
          <w:b/>
          <w:color w:val="000000"/>
          <w:lang w:val="sv-SE"/>
        </w:rPr>
      </w:pPr>
    </w:p>
    <w:p w:rsidR="00FC648E" w:rsidRDefault="00FC648E" w:rsidP="00D14593">
      <w:pPr>
        <w:spacing w:line="360" w:lineRule="auto"/>
        <w:jc w:val="both"/>
        <w:rPr>
          <w:b/>
          <w:color w:val="000000"/>
          <w:lang w:val="sv-SE"/>
        </w:rPr>
      </w:pPr>
    </w:p>
    <w:p w:rsidR="00FC648E" w:rsidRDefault="00FC648E" w:rsidP="00FC648E">
      <w:pPr>
        <w:pStyle w:val="soal"/>
      </w:pPr>
      <w:r>
        <w:t xml:space="preserve">Soal </w:t>
      </w:r>
    </w:p>
    <w:p w:rsidR="00FC648E" w:rsidRDefault="00FC648E" w:rsidP="00D14593">
      <w:pPr>
        <w:spacing w:line="360" w:lineRule="auto"/>
        <w:jc w:val="both"/>
        <w:rPr>
          <w:b/>
          <w:color w:val="000000"/>
          <w:lang w:val="sv-SE"/>
        </w:rPr>
      </w:pPr>
    </w:p>
    <w:p w:rsidR="00D14593" w:rsidRDefault="0068266A" w:rsidP="00D14593">
      <w:pPr>
        <w:spacing w:line="360" w:lineRule="auto"/>
        <w:jc w:val="both"/>
        <w:rPr>
          <w:b/>
          <w:color w:val="000000"/>
          <w:lang w:val="sv-SE"/>
        </w:rPr>
      </w:pPr>
      <w:r>
        <w:rPr>
          <w:b/>
          <w:color w:val="000000"/>
          <w:lang w:val="sv-SE"/>
        </w:rPr>
        <w:t xml:space="preserve">Buat Satu perhitungan dengan fungsi yang kalian buat sendiri , tunjukkan hasilnya.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9"/>
      </w:tblGrid>
      <w:tr w:rsidR="0068266A" w:rsidTr="00446606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:rsidR="0068266A" w:rsidRDefault="0068266A" w:rsidP="0068266A">
            <w:pPr>
              <w:pStyle w:val="soal"/>
            </w:pPr>
            <w:r>
              <w:t xml:space="preserve">Copas disini proses,  hasil </w:t>
            </w:r>
            <w:r w:rsidRPr="00655C53">
              <w:t>pengerjaannya :</w:t>
            </w:r>
          </w:p>
          <w:p w:rsidR="00A14D45" w:rsidRPr="00E2464C" w:rsidRDefault="00162273" w:rsidP="0068266A">
            <w:pPr>
              <w:pStyle w:val="soal"/>
            </w:pPr>
            <w:r w:rsidRPr="00E72635">
              <w:rPr>
                <w:noProof/>
              </w:rPr>
              <w:pict>
                <v:shape id="_x0000_i1044" type="#_x0000_t75" style="width:366.75pt;height:426pt;visibility:visible;mso-wrap-style:square">
                  <v:imagedata r:id="rId14" o:title=""/>
                </v:shape>
              </w:pict>
            </w:r>
          </w:p>
        </w:tc>
      </w:tr>
    </w:tbl>
    <w:p w:rsidR="0068266A" w:rsidRDefault="0068266A" w:rsidP="00D14593">
      <w:pPr>
        <w:spacing w:line="360" w:lineRule="auto"/>
        <w:jc w:val="both"/>
      </w:pPr>
    </w:p>
    <w:p w:rsidR="008A2240" w:rsidRDefault="008A2240" w:rsidP="00D14593">
      <w:pPr>
        <w:spacing w:line="360" w:lineRule="auto"/>
        <w:jc w:val="both"/>
      </w:pPr>
    </w:p>
    <w:p w:rsidR="008A2240" w:rsidRPr="00063EC1" w:rsidRDefault="008A2240" w:rsidP="00D14593">
      <w:pPr>
        <w:spacing w:line="360" w:lineRule="auto"/>
        <w:jc w:val="both"/>
      </w:pPr>
    </w:p>
    <w:p w:rsidR="00D14593" w:rsidRDefault="00D14593" w:rsidP="00D14593">
      <w:pPr>
        <w:jc w:val="both"/>
      </w:pPr>
    </w:p>
    <w:p w:rsidR="00D14593" w:rsidRDefault="00D14593" w:rsidP="00D14593">
      <w:pPr>
        <w:jc w:val="both"/>
      </w:pPr>
    </w:p>
    <w:p w:rsidR="0068266A" w:rsidRDefault="001A247D" w:rsidP="00FC648E">
      <w:pPr>
        <w:pStyle w:val="soal"/>
      </w:pPr>
      <w:r>
        <w:t xml:space="preserve"># tentukan nilai akar dari persamaan dari </w:t>
      </w:r>
      <w:r w:rsidR="00CD71CC" w:rsidRPr="00CD71CC">
        <w:fldChar w:fldCharType="begin"/>
      </w:r>
      <w:r w:rsidR="00CD71CC" w:rsidRPr="00CD71CC">
        <w:instrText xml:space="preserve"> QUOTE </w:instrText>
      </w:r>
      <w:r w:rsidR="00CD71CC" w:rsidRPr="00CD71CC">
        <w:rPr>
          <w:position w:val="-6"/>
        </w:rPr>
        <w:pict>
          <v:shape id="_x0000_i1031" type="#_x0000_t75" style="width:94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tDisplayPageBoundaries/&gt;&lt;w:doNotEmbedSystemFonts/&gt;&lt;w:documentProtection w:edit=&quot;tracked-changes&quot; w:enforcement=&quot;off&quot;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14593&quot;/&gt;&lt;wsp:rsid wsp:val=&quot;000B53F6&quot;/&gt;&lt;wsp:rsid wsp:val=&quot;00113F08&quot;/&gt;&lt;wsp:rsid wsp:val=&quot;00146931&quot;/&gt;&lt;wsp:rsid wsp:val=&quot;001A247D&quot;/&gt;&lt;wsp:rsid wsp:val=&quot;001E3EA1&quot;/&gt;&lt;wsp:rsid wsp:val=&quot;00283E1B&quot;/&gt;&lt;wsp:rsid wsp:val=&quot;002A5814&quot;/&gt;&lt;wsp:rsid wsp:val=&quot;002C71BB&quot;/&gt;&lt;wsp:rsid wsp:val=&quot;002E4BD8&quot;/&gt;&lt;wsp:rsid wsp:val=&quot;002F3EC8&quot;/&gt;&lt;wsp:rsid wsp:val=&quot;00307F24&quot;/&gt;&lt;wsp:rsid wsp:val=&quot;003A1F59&quot;/&gt;&lt;wsp:rsid wsp:val=&quot;004B1C77&quot;/&gt;&lt;wsp:rsid wsp:val=&quot;00503D39&quot;/&gt;&lt;wsp:rsid wsp:val=&quot;00535447&quot;/&gt;&lt;wsp:rsid wsp:val=&quot;005B30B6&quot;/&gt;&lt;wsp:rsid wsp:val=&quot;008A2240&quot;/&gt;&lt;wsp:rsid wsp:val=&quot;008E2F90&quot;/&gt;&lt;wsp:rsid wsp:val=&quot;008F4760&quot;/&gt;&lt;wsp:rsid wsp:val=&quot;00934280&quot;/&gt;&lt;wsp:rsid wsp:val=&quot;009E08A8&quot;/&gt;&lt;wsp:rsid wsp:val=&quot;00A22EDF&quot;/&gt;&lt;wsp:rsid wsp:val=&quot;00A82064&quot;/&gt;&lt;wsp:rsid wsp:val=&quot;00AB73B7&quot;/&gt;&lt;wsp:rsid wsp:val=&quot;00B474A0&quot;/&gt;&lt;wsp:rsid wsp:val=&quot;00BA60E8&quot;/&gt;&lt;wsp:rsid wsp:val=&quot;00C9779A&quot;/&gt;&lt;wsp:rsid wsp:val=&quot;00CB62CF&quot;/&gt;&lt;wsp:rsid wsp:val=&quot;00CD71CC&quot;/&gt;&lt;wsp:rsid wsp:val=&quot;00D14593&quot;/&gt;&lt;wsp:rsid wsp:val=&quot;00E832FD&quot;/&gt;&lt;wsp:rsid wsp:val=&quot;00F12D19&quot;/&gt;&lt;wsp:rsid wsp:val=&quot;00F16CE3&quot;/&gt;&lt;wsp:rsid wsp:val=&quot;00F624D8&quot;/&gt;&lt;wsp:rsid wsp:val=&quot;00FD53B0&quot;/&gt;&lt;/wsp:rsids&gt;&lt;/w:docPr&gt;&lt;w:body&gt;&lt;wx:sect&gt;&lt;w:p wsp:rsidR=&quot;00000000&quot; wsp:rsidRDefault=&quot;00535447&quot; wsp:rsidP=&quot;00535447&quot;&gt;&lt;m:oMathPara&gt;&lt;m:oMath&gt;&lt;m:r&gt;&lt;m:rPr&gt;&lt;m:sty m:val=&quot;bi&quot;/&gt;&lt;/m:rPr&gt;&lt;w:rPr&gt;&lt;w:rFonts w:ascii=&quot;Cambria Math&quot; w:h-ansi=&quot;Cambria Math&quot;/&gt;&lt;wx:font wx:val=&quot;Cambria Math&quot;/&gt;&lt;w:b/&gt;&lt;w:i/&gt;&lt;/w:rPr&gt;&lt;m:t&gt;f&lt;/m:t&gt;&lt;/m:r&gt;&lt;m:d&gt;&lt;m:dPr&gt;&lt;m:ctrlPr&gt;&lt;w:rPr&gt;&lt;w:rFonts w:ascii=&quot;Cambria Math&quot; w:h-ansi=&quot;Cambria Math&quot;/&gt;&lt;wx:font wx:val=&quot;Cambria Math&quot;/&gt;&lt;w:b/&gt;&lt;w:i/&gt;&lt;/w:rPr&gt;&lt;/m:ctrlPr&gt;&lt;/m:d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x&lt;/m:t&gt;&lt;/m:r&gt;&lt;/m:e&gt;&lt;/m:d&gt;&lt;m:r&gt;&lt;m:rPr&gt;&lt;m:sty m:val=&quot;bi&quot;/&gt;&lt;/m:rPr&gt;&lt;w:rPr&gt;&lt;w:rFonts w:ascii=&quot;Cambria Math&quot; w:h-ansi=&quot;Cambria Math&quot;/&gt;&lt;wx:font wx:val=&quot;Cambria Math&quot;/&gt;&lt;w:b/&gt;&lt;w:i/&gt;&lt;/w:rPr&gt;&lt;m:t&gt;=&lt;/m:t&gt;&lt;/m:r&gt;&lt;m:sSup&gt;&lt;m:sSupPr&gt;&lt;m:ctrlPr&gt;&lt;w:rPr&gt;&lt;w:rFonts w:ascii=&quot;Cambria Math&quot; w:h-ansi=&quot;Cambria Math&quot;/&gt;&lt;wx:font wx:val=&quot;Cambria Math&quot;/&gt;&lt;w:b/&gt;&lt;w:i/&gt;&lt;/w:rPr&gt;&lt;/m:ctrlPr&gt;&lt;/m:sSup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x&lt;/m:t&gt;&lt;/m:r&gt;&lt;/m:e&gt;&lt;m:sup&gt;&lt;m:r&gt;&lt;m:rPr&gt;&lt;m:sty m:val=&quot;bi&quot;/&gt;&lt;/m:rPr&gt;&lt;w:rPr&gt;&lt;w:rFonts w:ascii=&quot;Cambria Math&quot; w:h-ansi=&quot;Cambria Math&quot;/&gt;&lt;wx:font wx:val=&quot;Cambria Math&quot;/&gt;&lt;w:b/&gt;&lt;w:i/&gt;&lt;/w:rPr&gt;&lt;m:t&gt;3&lt;/m:t&gt;&lt;/m:r&gt;&lt;/m:sup&gt;&lt;/m:sSup&gt;&lt;m:r&gt;&lt;m:rPr&gt;&lt;m:sty m:val=&quot;bi&quot;/&gt;&lt;/m:rPr&gt;&lt;w:rPr&gt;&lt;w:rFonts w:ascii=&quot;Cambria Math&quot; w:h-ansi=&quot;Cambria Math&quot;/&gt;&lt;wx:font wx:val=&quot;Cambria Math&quot;/&gt;&lt;w:b/&gt;&lt;w:i/&gt;&lt;/w:rPr&gt;&lt;m:t&gt;-x-1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="00CD71CC" w:rsidRPr="00CD71CC">
        <w:instrText xml:space="preserve"> </w:instrText>
      </w:r>
      <w:r w:rsidR="00CD71CC" w:rsidRPr="00CD71CC">
        <w:fldChar w:fldCharType="separate"/>
      </w:r>
      <w:r w:rsidR="00CD71CC" w:rsidRPr="00CD71CC">
        <w:rPr>
          <w:position w:val="-6"/>
        </w:rPr>
        <w:pict>
          <v:shape id="_x0000_i1025" type="#_x0000_t75" style="width:94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tDisplayPageBoundaries/&gt;&lt;w:doNotEmbedSystemFonts/&gt;&lt;w:documentProtection w:edit=&quot;tracked-changes&quot; w:enforcement=&quot;off&quot;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14593&quot;/&gt;&lt;wsp:rsid wsp:val=&quot;000B53F6&quot;/&gt;&lt;wsp:rsid wsp:val=&quot;00113F08&quot;/&gt;&lt;wsp:rsid wsp:val=&quot;00146931&quot;/&gt;&lt;wsp:rsid wsp:val=&quot;001A247D&quot;/&gt;&lt;wsp:rsid wsp:val=&quot;001E3EA1&quot;/&gt;&lt;wsp:rsid wsp:val=&quot;00283E1B&quot;/&gt;&lt;wsp:rsid wsp:val=&quot;002A5814&quot;/&gt;&lt;wsp:rsid wsp:val=&quot;002C71BB&quot;/&gt;&lt;wsp:rsid wsp:val=&quot;002E4BD8&quot;/&gt;&lt;wsp:rsid wsp:val=&quot;002F3EC8&quot;/&gt;&lt;wsp:rsid wsp:val=&quot;00307F24&quot;/&gt;&lt;wsp:rsid wsp:val=&quot;003A1F59&quot;/&gt;&lt;wsp:rsid wsp:val=&quot;004B1C77&quot;/&gt;&lt;wsp:rsid wsp:val=&quot;00503D39&quot;/&gt;&lt;wsp:rsid wsp:val=&quot;00535447&quot;/&gt;&lt;wsp:rsid wsp:val=&quot;005B30B6&quot;/&gt;&lt;wsp:rsid wsp:val=&quot;008A2240&quot;/&gt;&lt;wsp:rsid wsp:val=&quot;008E2F90&quot;/&gt;&lt;wsp:rsid wsp:val=&quot;008F4760&quot;/&gt;&lt;wsp:rsid wsp:val=&quot;00934280&quot;/&gt;&lt;wsp:rsid wsp:val=&quot;009E08A8&quot;/&gt;&lt;wsp:rsid wsp:val=&quot;00A22EDF&quot;/&gt;&lt;wsp:rsid wsp:val=&quot;00A82064&quot;/&gt;&lt;wsp:rsid wsp:val=&quot;00AB73B7&quot;/&gt;&lt;wsp:rsid wsp:val=&quot;00B474A0&quot;/&gt;&lt;wsp:rsid wsp:val=&quot;00BA60E8&quot;/&gt;&lt;wsp:rsid wsp:val=&quot;00C9779A&quot;/&gt;&lt;wsp:rsid wsp:val=&quot;00CB62CF&quot;/&gt;&lt;wsp:rsid wsp:val=&quot;00CD71CC&quot;/&gt;&lt;wsp:rsid wsp:val=&quot;00D14593&quot;/&gt;&lt;wsp:rsid wsp:val=&quot;00E832FD&quot;/&gt;&lt;wsp:rsid wsp:val=&quot;00F12D19&quot;/&gt;&lt;wsp:rsid wsp:val=&quot;00F16CE3&quot;/&gt;&lt;wsp:rsid wsp:val=&quot;00F624D8&quot;/&gt;&lt;wsp:rsid wsp:val=&quot;00FD53B0&quot;/&gt;&lt;/wsp:rsids&gt;&lt;/w:docPr&gt;&lt;w:body&gt;&lt;wx:sect&gt;&lt;w:p wsp:rsidR=&quot;00000000&quot; wsp:rsidRDefault=&quot;00535447&quot; wsp:rsidP=&quot;00535447&quot;&gt;&lt;m:oMathPara&gt;&lt;m:oMath&gt;&lt;m:r&gt;&lt;m:rPr&gt;&lt;m:sty m:val=&quot;bi&quot;/&gt;&lt;/m:rPr&gt;&lt;w:rPr&gt;&lt;w:rFonts w:ascii=&quot;Cambria Math&quot; w:h-ansi=&quot;Cambria Math&quot;/&gt;&lt;wx:font wx:val=&quot;Cambria Math&quot;/&gt;&lt;w:b/&gt;&lt;w:i/&gt;&lt;/w:rPr&gt;&lt;m:t&gt;f&lt;/m:t&gt;&lt;/m:r&gt;&lt;m:d&gt;&lt;m:dPr&gt;&lt;m:ctrlPr&gt;&lt;w:rPr&gt;&lt;w:rFonts w:ascii=&quot;Cambria Math&quot; w:h-ansi=&quot;Cambria Math&quot;/&gt;&lt;wx:font wx:val=&quot;Cambria Math&quot;/&gt;&lt;w:b/&gt;&lt;w:i/&gt;&lt;/w:rPr&gt;&lt;/m:ctrlPr&gt;&lt;/m:d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x&lt;/m:t&gt;&lt;/m:r&gt;&lt;/m:e&gt;&lt;/m:d&gt;&lt;m:r&gt;&lt;m:rPr&gt;&lt;m:sty m:val=&quot;bi&quot;/&gt;&lt;/m:rPr&gt;&lt;w:rPr&gt;&lt;w:rFonts w:ascii=&quot;Cambria Math&quot; w:h-ansi=&quot;Cambria Math&quot;/&gt;&lt;wx:font wx:val=&quot;Cambria Math&quot;/&gt;&lt;w:b/&gt;&lt;w:i/&gt;&lt;/w:rPr&gt;&lt;m:t&gt;=&lt;/m:t&gt;&lt;/m:r&gt;&lt;m:sSup&gt;&lt;m:sSupPr&gt;&lt;m:ctrlPr&gt;&lt;w:rPr&gt;&lt;w:rFonts w:ascii=&quot;Cambria Math&quot; w:h-ansi=&quot;Cambria Math&quot;/&gt;&lt;wx:font wx:val=&quot;Cambria Math&quot;/&gt;&lt;w:b/&gt;&lt;w:i/&gt;&lt;/w:rPr&gt;&lt;/m:ctrlPr&gt;&lt;/m:sSup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x&lt;/m:t&gt;&lt;/m:r&gt;&lt;/m:e&gt;&lt;m:sup&gt;&lt;m:r&gt;&lt;m:rPr&gt;&lt;m:sty m:val=&quot;bi&quot;/&gt;&lt;/m:rPr&gt;&lt;w:rPr&gt;&lt;w:rFonts w:ascii=&quot;Cambria Math&quot; w:h-ansi=&quot;Cambria Math&quot;/&gt;&lt;wx:font wx:val=&quot;Cambria Math&quot;/&gt;&lt;w:b/&gt;&lt;w:i/&gt;&lt;/w:rPr&gt;&lt;m:t&gt;3&lt;/m:t&gt;&lt;/m:r&gt;&lt;/m:sup&gt;&lt;/m:sSup&gt;&lt;m:r&gt;&lt;m:rPr&gt;&lt;m:sty m:val=&quot;bi&quot;/&gt;&lt;/m:rPr&gt;&lt;w:rPr&gt;&lt;w:rFonts w:ascii=&quot;Cambria Math&quot; w:h-ansi=&quot;Cambria Math&quot;/&gt;&lt;wx:font wx:val=&quot;Cambria Math&quot;/&gt;&lt;w:b/&gt;&lt;w:i/&gt;&lt;/w:rPr&gt;&lt;m:t&gt;-x-1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="00CD71CC" w:rsidRPr="00CD71CC">
        <w:fldChar w:fldCharType="end"/>
      </w:r>
      <w:r w:rsidR="00BA60E8">
        <w:t>, dengan keakuratan 0,000001, catat ada berapa langkah yang  di lalui untuk mendapatkan nilai pendekatan tersebut, berapa nilai pada iterasi ke 10 ? tampilkan grafik persamaannya,</w:t>
      </w:r>
    </w:p>
    <w:p w:rsidR="0068266A" w:rsidRDefault="00BA60E8" w:rsidP="00BA60E8">
      <w:pPr>
        <w:spacing w:line="360" w:lineRule="auto"/>
        <w:jc w:val="both"/>
        <w:rPr>
          <w:b/>
        </w:rPr>
      </w:pPr>
      <w:r>
        <w:rPr>
          <w:b/>
        </w:rPr>
        <w:t xml:space="preserve">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9"/>
      </w:tblGrid>
      <w:tr w:rsidR="0068266A" w:rsidTr="00446606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:rsidR="0068266A" w:rsidRDefault="00BB2787" w:rsidP="00446606">
            <w:pPr>
              <w:pStyle w:val="soal"/>
              <w:rPr>
                <w:lang w:val="en-US"/>
              </w:rPr>
            </w:pPr>
            <w:r>
              <w:rPr>
                <w:lang w:val="en-US"/>
              </w:rPr>
              <w:t>Program :</w:t>
            </w:r>
          </w:p>
          <w:p w:rsidR="00BB2787" w:rsidRDefault="00BB2787" w:rsidP="00BB278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228B22"/>
                <w:sz w:val="20"/>
                <w:szCs w:val="20"/>
                <w:lang w:val="en-ID" w:eastAsia="en-ID"/>
              </w:rPr>
              <w:t>%bisection</w:t>
            </w:r>
          </w:p>
          <w:p w:rsidR="00BB2787" w:rsidRDefault="00BB2787" w:rsidP="00BB278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clc;clear;</w:t>
            </w:r>
          </w:p>
          <w:p w:rsidR="00BB2787" w:rsidRDefault="00BB2787" w:rsidP="00BB278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tic;</w:t>
            </w:r>
          </w:p>
          <w:p w:rsidR="00BB2787" w:rsidRDefault="00BB2787" w:rsidP="00BB278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syms 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ID" w:eastAsia="en-ID"/>
              </w:rPr>
              <w:t>x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</w:p>
          <w:p w:rsidR="00BB2787" w:rsidRDefault="00BB2787" w:rsidP="00BB278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228B22"/>
                <w:sz w:val="20"/>
                <w:szCs w:val="20"/>
                <w:lang w:val="en-ID" w:eastAsia="en-ID"/>
              </w:rPr>
              <w:t>%input 3*x^2 + 2*x + 1</w:t>
            </w:r>
          </w:p>
          <w:p w:rsidR="00BB2787" w:rsidRDefault="00BB2787" w:rsidP="00BB278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f1 = 0;</w:t>
            </w:r>
          </w:p>
          <w:p w:rsidR="00BB2787" w:rsidRDefault="00BB2787" w:rsidP="00BB278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f2 = 0;</w:t>
            </w:r>
          </w:p>
          <w:p w:rsidR="00BB2787" w:rsidRDefault="00BB2787" w:rsidP="00BB278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p=input(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ID" w:eastAsia="en-ID"/>
              </w:rPr>
              <w:t>'Input Persamaan                    = 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</w:p>
          <w:p w:rsidR="00BB2787" w:rsidRDefault="00BB2787" w:rsidP="00BB278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e = input(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ID" w:eastAsia="en-ID"/>
              </w:rPr>
              <w:t>'Masukkan toleransi error         = 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</w:p>
          <w:p w:rsidR="00BB2787" w:rsidRDefault="00BB2787" w:rsidP="00BB278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iterasi = 1;</w:t>
            </w:r>
          </w:p>
          <w:p w:rsidR="00BB2787" w:rsidRDefault="00BB2787" w:rsidP="00BB278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ID" w:eastAsia="en-ID"/>
              </w:rPr>
              <w:t>while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(f1 * f2 &gt;= 0)</w:t>
            </w:r>
          </w:p>
          <w:p w:rsidR="00BB2787" w:rsidRDefault="00BB2787" w:rsidP="00BB278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a=input(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ID" w:eastAsia="en-ID"/>
              </w:rPr>
              <w:t>'Masukkan Nilai a = 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</w:p>
          <w:p w:rsidR="00BB2787" w:rsidRDefault="00BB2787" w:rsidP="00BB278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b=input(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ID" w:eastAsia="en-ID"/>
              </w:rPr>
              <w:t>'Masukkan Nilai b = 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</w:p>
          <w:p w:rsidR="00BB2787" w:rsidRDefault="00BB2787" w:rsidP="00BB278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</w:t>
            </w:r>
            <w:r>
              <w:rPr>
                <w:rFonts w:ascii="Courier New" w:eastAsia="Calibri" w:hAnsi="Courier New" w:cs="Courier New"/>
                <w:color w:val="228B22"/>
                <w:sz w:val="20"/>
                <w:szCs w:val="20"/>
                <w:lang w:val="en-ID" w:eastAsia="en-ID"/>
              </w:rPr>
              <w:t>%masukkan a dan b ke dlm fungsi</w:t>
            </w:r>
          </w:p>
          <w:p w:rsidR="00BB2787" w:rsidRDefault="00BB2787" w:rsidP="00BB278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f1=subs(p,x,a);</w:t>
            </w:r>
          </w:p>
          <w:p w:rsidR="00BB2787" w:rsidRDefault="00BB2787" w:rsidP="00BB278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f2=subs(p,x,b);</w:t>
            </w:r>
          </w:p>
          <w:p w:rsidR="00BB2787" w:rsidRDefault="00BB2787" w:rsidP="00BB278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</w:t>
            </w:r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ID" w:eastAsia="en-ID"/>
              </w:rPr>
              <w:t>if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(f1 * f2 &gt;= 0)</w:t>
            </w:r>
          </w:p>
          <w:p w:rsidR="00BB2787" w:rsidRDefault="00BB2787" w:rsidP="00BB278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fprintf(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ID" w:eastAsia="en-ID"/>
              </w:rPr>
              <w:t>'f1 * f2 belum memenuhi syarat,. masukkan angka lain\n\n'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</w:p>
          <w:p w:rsidR="00BB2787" w:rsidRDefault="00BB2787" w:rsidP="00BB278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</w:t>
            </w:r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ID" w:eastAsia="en-ID"/>
              </w:rPr>
              <w:t>end</w:t>
            </w:r>
          </w:p>
          <w:p w:rsidR="00BB2787" w:rsidRDefault="00BB2787" w:rsidP="00BB278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ID" w:eastAsia="en-ID"/>
              </w:rPr>
              <w:t>end</w:t>
            </w:r>
          </w:p>
          <w:p w:rsidR="00BB2787" w:rsidRDefault="00BB2787" w:rsidP="00BB278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ID" w:eastAsia="en-ID"/>
              </w:rPr>
              <w:t xml:space="preserve"> </w:t>
            </w:r>
          </w:p>
          <w:p w:rsidR="00BB2787" w:rsidRDefault="00BB2787" w:rsidP="00BB278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228B22"/>
                <w:sz w:val="20"/>
                <w:szCs w:val="20"/>
                <w:lang w:val="en-ID" w:eastAsia="en-ID"/>
              </w:rPr>
              <w:t>%cari c dari titik tengah a dan b</w:t>
            </w:r>
          </w:p>
          <w:p w:rsidR="00BB2787" w:rsidRDefault="00BB2787" w:rsidP="00BB278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c=(a+b)/2;</w:t>
            </w:r>
          </w:p>
          <w:p w:rsidR="00BB2787" w:rsidRDefault="00BB2787" w:rsidP="00BB278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f3=subs(p,x,c);</w:t>
            </w:r>
          </w:p>
          <w:p w:rsidR="00BB2787" w:rsidRDefault="00BB2787" w:rsidP="00BB278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228B22"/>
                <w:sz w:val="20"/>
                <w:szCs w:val="20"/>
                <w:lang w:val="en-ID" w:eastAsia="en-ID"/>
              </w:rPr>
              <w:t>%nilai toleransi kesalahan</w:t>
            </w:r>
          </w:p>
          <w:p w:rsidR="00BB2787" w:rsidRDefault="00BB2787" w:rsidP="00BB278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228B22"/>
                <w:sz w:val="20"/>
                <w:szCs w:val="20"/>
                <w:lang w:val="en-ID" w:eastAsia="en-ID"/>
              </w:rPr>
              <w:t>%e=10^-3;</w:t>
            </w:r>
          </w:p>
          <w:p w:rsidR="00BB2787" w:rsidRDefault="00BB2787" w:rsidP="00BB278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ID" w:eastAsia="en-ID"/>
              </w:rPr>
              <w:t>while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abs(f3)&gt;e</w:t>
            </w:r>
          </w:p>
          <w:p w:rsidR="00BB2787" w:rsidRDefault="00BB2787" w:rsidP="00BB278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</w:t>
            </w:r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ID" w:eastAsia="en-ID"/>
              </w:rPr>
              <w:t>if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(f1*f3)&lt;0</w:t>
            </w:r>
          </w:p>
          <w:p w:rsidR="00BB2787" w:rsidRDefault="00BB2787" w:rsidP="00BB278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b=c;</w:t>
            </w:r>
          </w:p>
          <w:p w:rsidR="00BB2787" w:rsidRDefault="00BB2787" w:rsidP="00BB278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</w:t>
            </w:r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ID" w:eastAsia="en-ID"/>
              </w:rPr>
              <w:t>else</w:t>
            </w:r>
          </w:p>
          <w:p w:rsidR="00BB2787" w:rsidRDefault="00BB2787" w:rsidP="00BB278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a=c;</w:t>
            </w:r>
          </w:p>
          <w:p w:rsidR="00BB2787" w:rsidRDefault="00BB2787" w:rsidP="00BB278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</w:t>
            </w:r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ID" w:eastAsia="en-ID"/>
              </w:rPr>
              <w:t>end</w:t>
            </w:r>
          </w:p>
          <w:p w:rsidR="00BB2787" w:rsidRDefault="00BB2787" w:rsidP="00BB278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f1=subs(p,x,a);</w:t>
            </w:r>
          </w:p>
          <w:p w:rsidR="00BB2787" w:rsidRDefault="00BB2787" w:rsidP="00BB278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f2=subs(p,x,b);</w:t>
            </w:r>
          </w:p>
          <w:p w:rsidR="00BB2787" w:rsidRDefault="00BB2787" w:rsidP="00BB278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c=(a+b)/2;</w:t>
            </w:r>
          </w:p>
          <w:p w:rsidR="00BB2787" w:rsidRDefault="00BB2787" w:rsidP="00BB278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f3=subs(p,x,c);   </w:t>
            </w:r>
          </w:p>
          <w:p w:rsidR="00BB2787" w:rsidRDefault="00BB2787" w:rsidP="00BB278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iterasi = iterasi + 1;</w:t>
            </w:r>
          </w:p>
          <w:p w:rsidR="00BB2787" w:rsidRDefault="00BB2787" w:rsidP="00BB278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fprintf(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ID" w:eastAsia="en-ID"/>
              </w:rPr>
              <w:t>'iterasi ke = %d\tc = %6.5f\tf3 = %6.5f\n'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, iterasi,c,f3);</w:t>
            </w:r>
          </w:p>
          <w:p w:rsidR="00BB2787" w:rsidRDefault="00BB2787" w:rsidP="00BB278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ID" w:eastAsia="en-ID"/>
              </w:rPr>
              <w:t>end</w:t>
            </w:r>
          </w:p>
          <w:p w:rsidR="00BB2787" w:rsidRDefault="00BB2787" w:rsidP="00BB278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</w:t>
            </w:r>
            <w:r>
              <w:rPr>
                <w:rFonts w:ascii="Courier New" w:eastAsia="Calibri" w:hAnsi="Courier New" w:cs="Courier New"/>
                <w:color w:val="228B22"/>
                <w:sz w:val="20"/>
                <w:szCs w:val="20"/>
                <w:lang w:val="en-ID" w:eastAsia="en-ID"/>
              </w:rPr>
              <w:t>% fprintf('c = %6.5f\n',c);</w:t>
            </w:r>
          </w:p>
          <w:p w:rsidR="00BB2787" w:rsidRDefault="00BB2787" w:rsidP="00BB278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ezplot(p);</w:t>
            </w:r>
          </w:p>
          <w:p w:rsidR="00BB2787" w:rsidRDefault="00BB2787" w:rsidP="00BB278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grid;</w:t>
            </w:r>
          </w:p>
          <w:p w:rsidR="00BB2787" w:rsidRDefault="00BB2787" w:rsidP="00BB278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</w:p>
          <w:p w:rsidR="00BB2787" w:rsidRDefault="00BB2787" w:rsidP="00446606">
            <w:pPr>
              <w:pStyle w:val="soal"/>
              <w:rPr>
                <w:lang w:val="en-US"/>
              </w:rPr>
            </w:pPr>
          </w:p>
          <w:p w:rsidR="00BB2787" w:rsidRDefault="00BB2787" w:rsidP="00446606">
            <w:pPr>
              <w:pStyle w:val="soal"/>
              <w:rPr>
                <w:noProof/>
              </w:rPr>
            </w:pPr>
            <w:r w:rsidRPr="00E72635">
              <w:rPr>
                <w:noProof/>
              </w:rPr>
              <w:pict>
                <v:shape id="_x0000_i1046" type="#_x0000_t75" style="width:338.25pt;height:393.75pt;visibility:visible;mso-wrap-style:square">
                  <v:imagedata r:id="rId16" o:title=""/>
                </v:shape>
              </w:pict>
            </w:r>
          </w:p>
          <w:p w:rsidR="00BB2787" w:rsidRPr="00BB2787" w:rsidRDefault="00BB2787" w:rsidP="00446606">
            <w:pPr>
              <w:pStyle w:val="soal"/>
              <w:rPr>
                <w:lang w:val="en-US"/>
              </w:rPr>
            </w:pPr>
            <w:r w:rsidRPr="00E72635">
              <w:rPr>
                <w:noProof/>
              </w:rPr>
              <w:pict>
                <v:shape id="_x0000_i1048" type="#_x0000_t75" style="width:421.5pt;height:378pt;visibility:visible;mso-wrap-style:square">
                  <v:imagedata r:id="rId17" o:title=""/>
                </v:shape>
              </w:pict>
            </w:r>
          </w:p>
        </w:tc>
      </w:tr>
    </w:tbl>
    <w:p w:rsidR="001A247D" w:rsidRDefault="001A247D" w:rsidP="00BA60E8">
      <w:pPr>
        <w:spacing w:line="360" w:lineRule="auto"/>
        <w:jc w:val="both"/>
        <w:rPr>
          <w:b/>
        </w:rPr>
      </w:pPr>
    </w:p>
    <w:p w:rsidR="00BA60E8" w:rsidRDefault="00BA60E8" w:rsidP="0068266A">
      <w:pPr>
        <w:pStyle w:val="soal"/>
        <w:rPr>
          <w:ins w:id="1" w:author="ismail - [2010]" w:date="2017-11-21T11:17:00Z"/>
        </w:rPr>
      </w:pPr>
      <w:r>
        <w:t xml:space="preserve">Copas disini proses,  hasil, dan grafik pengerjaannya : </w:t>
      </w:r>
    </w:p>
    <w:p w:rsidR="00283E1B" w:rsidRPr="00283E1B" w:rsidRDefault="00283E1B">
      <w:pPr>
        <w:pPrChange w:id="2" w:author="ismail - [2010]" w:date="2017-11-21T11:17:00Z">
          <w:pPr>
            <w:pStyle w:val="Heading4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</w:pPrChange>
      </w:pPr>
    </w:p>
    <w:p w:rsidR="00283E1B" w:rsidRPr="00CD71CC" w:rsidRDefault="00CD71CC" w:rsidP="00283E1B">
      <w:r w:rsidRPr="00CD71CC">
        <w:pict>
          <v:shape id="_x0000_i1026" type="#_x0000_t75" style="width:111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tDisplayPageBoundaries/&gt;&lt;w:doNotEmbedSystemFonts/&gt;&lt;w:documentProtection w:edit=&quot;tracked-changes&quot; w:enforcement=&quot;off&quot;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14593&quot;/&gt;&lt;wsp:rsid wsp:val=&quot;000B53F6&quot;/&gt;&lt;wsp:rsid wsp:val=&quot;00113F08&quot;/&gt;&lt;wsp:rsid wsp:val=&quot;00146931&quot;/&gt;&lt;wsp:rsid wsp:val=&quot;001A247D&quot;/&gt;&lt;wsp:rsid wsp:val=&quot;001E3EA1&quot;/&gt;&lt;wsp:rsid wsp:val=&quot;00283E1B&quot;/&gt;&lt;wsp:rsid wsp:val=&quot;002A5814&quot;/&gt;&lt;wsp:rsid wsp:val=&quot;002C71BB&quot;/&gt;&lt;wsp:rsid wsp:val=&quot;002E4BD8&quot;/&gt;&lt;wsp:rsid wsp:val=&quot;002F3EC8&quot;/&gt;&lt;wsp:rsid wsp:val=&quot;00307F24&quot;/&gt;&lt;wsp:rsid wsp:val=&quot;003A1F59&quot;/&gt;&lt;wsp:rsid wsp:val=&quot;004B1C77&quot;/&gt;&lt;wsp:rsid wsp:val=&quot;00503D39&quot;/&gt;&lt;wsp:rsid wsp:val=&quot;005B30B6&quot;/&gt;&lt;wsp:rsid wsp:val=&quot;008A2240&quot;/&gt;&lt;wsp:rsid wsp:val=&quot;008E2F90&quot;/&gt;&lt;wsp:rsid wsp:val=&quot;008F4760&quot;/&gt;&lt;wsp:rsid wsp:val=&quot;00934280&quot;/&gt;&lt;wsp:rsid wsp:val=&quot;009E08A8&quot;/&gt;&lt;wsp:rsid wsp:val=&quot;00A22EDF&quot;/&gt;&lt;wsp:rsid wsp:val=&quot;00A82064&quot;/&gt;&lt;wsp:rsid wsp:val=&quot;00AB73B7&quot;/&gt;&lt;wsp:rsid wsp:val=&quot;00B474A0&quot;/&gt;&lt;wsp:rsid wsp:val=&quot;00BA60E8&quot;/&gt;&lt;wsp:rsid wsp:val=&quot;00C83A5F&quot;/&gt;&lt;wsp:rsid wsp:val=&quot;00C9779A&quot;/&gt;&lt;wsp:rsid wsp:val=&quot;00CB62CF&quot;/&gt;&lt;wsp:rsid wsp:val=&quot;00CD71CC&quot;/&gt;&lt;wsp:rsid wsp:val=&quot;00D14593&quot;/&gt;&lt;wsp:rsid wsp:val=&quot;00E832FD&quot;/&gt;&lt;wsp:rsid wsp:val=&quot;00F12D19&quot;/&gt;&lt;wsp:rsid wsp:val=&quot;00F16CE3&quot;/&gt;&lt;wsp:rsid wsp:val=&quot;00F624D8&quot;/&gt;&lt;wsp:rsid wsp:val=&quot;00FD53B0&quot;/&gt;&lt;/wsp:rsids&gt;&lt;/w:docPr&gt;&lt;w:body&gt;&lt;wx:sect&gt;&lt;w:p wsp:rsidR=&quot;00000000&quot; wsp:rsidRPr=&quot;00C83A5F&quot; wsp:rsidRDefault=&quot;00C83A5F&quot; wsp:rsidP=&quot;00C83A5F&quot;&gt;&lt;m:oMathPara&gt;&lt;m:oMath&gt;&lt;m:sSup&gt;&lt;m:sSupPr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/&gt;&lt;wx:font wx:val=&quot;Cambria Math&quot;/&gt;&lt;w:i/&gt;&lt;/w:rPr&gt;&lt;m:t&gt;ax&lt;/m:t&gt;&lt;/m:r&gt;&lt;/m:e&gt;&lt;m:sup&gt;&lt;m:r&gt;&lt;w:rPr&gt;&lt;w:rFonts w:ascii=&quot;Cambria Math&quot; w:h-ansi=&quot;Cambria Math&quot;/&gt;&lt;wx:font wx:val=&quot;Cambria Math&quot;/&gt;&lt;w:i/&gt;&lt;/w:rPr&gt;&lt;m:t&gt;3&lt;/m:t&gt;&lt;/m:r&gt;&lt;/m:sup&gt;&lt;/m:sSup&gt;&lt;m:r&gt;&lt;w:rPr&gt;&lt;w:rFonts w:ascii=&quot;Cambria Math&quot; w:h-ansi=&quot;Cambria Math&quot;/&gt;&lt;wx:font wx:val=&quot;Cambria Math&quot;/&gt;&lt;w:i/&gt;&lt;/w:rPr&gt;&lt;m:t&gt;+&lt;/m:t&gt;&lt;/m:r&gt;&lt;m:sSup&gt;&lt;m:sSupPr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/&gt;&lt;wx:font wx:val=&quot;Cambria Math&quot;/&gt;&lt;w:i/&gt;&lt;/w:rPr&gt;&lt;m:t&gt;b&lt;/m:t&gt;&lt;/m:r&gt;&lt;/m:e&gt;&lt;m:sup&gt;&lt;m:r&gt;&lt;w:rPr&gt;&lt;w:rFonts w:ascii=&quot;Cambria Math&quot; w:h-ansi=&quot;Cambria Math&quot;/&gt;&lt;wx:font wx:val=&quot;Cambria Math&quot;/&gt;&lt;w:i/&gt;&lt;/w:rPr&gt;&lt;m:t&gt;2&lt;/m:t&gt;&lt;/m:r&gt;&lt;/m:sup&gt;&lt;/m:sSup&gt;&lt;m:r&gt;&lt;w:rPr&gt;&lt;w:rFonts w:ascii=&quot;Cambria Math&quot; w:h-ansi=&quot;Cambria Math&quot;/&gt;&lt;wx:font wx:val=&quot;Cambria Math&quot;/&gt;&lt;w:i/&gt;&lt;/w:rPr&gt;&lt;m:t&gt;-cx-d=0&lt;/m:t&gt;&lt;/m:r&gt;&lt;/m:oMath&gt;&lt;/m:oMathPara&gt;&lt;/w:p&gt;&lt;w:sectPr wsp:rsidR=&quot;00000000&quot; wsp:rsidRPr=&quot;00C83A5F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</w:p>
    <w:p w:rsidR="00283E1B" w:rsidRPr="00CD71CC" w:rsidRDefault="00283E1B" w:rsidP="00283E1B"/>
    <w:p w:rsidR="00283E1B" w:rsidRPr="00CD71CC" w:rsidRDefault="00283E1B" w:rsidP="00283E1B">
      <w:r w:rsidRPr="00CD71CC">
        <w:t xml:space="preserve">a,b,c,d = 4 angka nim belakang kalian </w:t>
      </w:r>
      <w:r w:rsidR="00BC5543">
        <w:t>,</w:t>
      </w:r>
    </w:p>
    <w:p w:rsidR="00283E1B" w:rsidRPr="00CD71CC" w:rsidRDefault="00283E1B" w:rsidP="00283E1B">
      <w:r w:rsidRPr="00CD71CC">
        <w:t>E= 0.0000001</w:t>
      </w:r>
    </w:p>
    <w:p w:rsidR="00283E1B" w:rsidRPr="00CD71CC" w:rsidRDefault="00283E1B" w:rsidP="00283E1B">
      <w:r w:rsidRPr="00CD71CC">
        <w:t>C = berapa ?</w:t>
      </w:r>
    </w:p>
    <w:p w:rsidR="00283E1B" w:rsidRPr="00CD71CC" w:rsidRDefault="00283E1B" w:rsidP="00283E1B">
      <w:r w:rsidRPr="00CD71CC">
        <w:t xml:space="preserve">Iterasi = ? </w:t>
      </w:r>
    </w:p>
    <w:p w:rsidR="00283E1B" w:rsidRPr="00CD71CC" w:rsidRDefault="00283E1B" w:rsidP="00283E1B">
      <w:r w:rsidRPr="00CD71CC">
        <w:t xml:space="preserve">Nanti </w:t>
      </w:r>
    </w:p>
    <w:p w:rsidR="00934280" w:rsidRDefault="00934280" w:rsidP="00BA60E8">
      <w:pPr>
        <w:spacing w:line="360" w:lineRule="auto"/>
        <w:jc w:val="both"/>
      </w:pPr>
    </w:p>
    <w:p w:rsidR="0068266A" w:rsidRDefault="0068266A" w:rsidP="00BA60E8">
      <w:pPr>
        <w:spacing w:line="360" w:lineRule="auto"/>
        <w:jc w:val="both"/>
      </w:pPr>
    </w:p>
    <w:p w:rsidR="0068266A" w:rsidRDefault="0068266A" w:rsidP="0068266A">
      <w:pPr>
        <w:pStyle w:val="soal"/>
      </w:pPr>
      <w:r>
        <w:t>Code di ambil tangk</w:t>
      </w:r>
      <w:r>
        <w:rPr>
          <w:lang w:val="en-GB"/>
        </w:rPr>
        <w:t>a</w:t>
      </w:r>
      <w:r>
        <w:t xml:space="preserve">pan layar / screenshoot beserta , window editornya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62"/>
      </w:tblGrid>
      <w:tr w:rsidR="0068266A" w:rsidTr="00446606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:rsidR="008E712A" w:rsidRDefault="008E712A" w:rsidP="00446606">
            <w:pPr>
              <w:pStyle w:val="soal"/>
              <w:rPr>
                <w:noProof/>
              </w:rPr>
            </w:pPr>
            <w:r w:rsidRPr="00E72635">
              <w:rPr>
                <w:noProof/>
              </w:rPr>
              <w:pict>
                <v:shape id="_x0000_i1068" type="#_x0000_t75" style="width:502.5pt;height:453.75pt;visibility:visible;mso-wrap-style:square">
                  <v:imagedata r:id="rId19" o:title=""/>
                </v:shape>
              </w:pict>
            </w:r>
          </w:p>
          <w:p w:rsidR="008E712A" w:rsidRDefault="008E712A" w:rsidP="00446606">
            <w:pPr>
              <w:pStyle w:val="soal"/>
              <w:rPr>
                <w:noProof/>
              </w:rPr>
            </w:pPr>
            <w:r w:rsidRPr="00E72635">
              <w:rPr>
                <w:noProof/>
              </w:rPr>
              <w:pict>
                <v:shape id="_x0000_i1071" type="#_x0000_t75" style="width:499.5pt;height:177pt;visibility:visible;mso-wrap-style:square">
                  <v:imagedata r:id="rId20" o:title=""/>
                </v:shape>
              </w:pict>
            </w:r>
          </w:p>
          <w:p w:rsidR="008E712A" w:rsidRDefault="008E712A" w:rsidP="00446606">
            <w:pPr>
              <w:pStyle w:val="soal"/>
              <w:rPr>
                <w:noProof/>
              </w:rPr>
            </w:pPr>
          </w:p>
          <w:p w:rsidR="00BB2787" w:rsidRDefault="008E712A" w:rsidP="00446606">
            <w:pPr>
              <w:pStyle w:val="soal"/>
              <w:rPr>
                <w:noProof/>
              </w:rPr>
            </w:pPr>
            <w:r w:rsidRPr="00E72635">
              <w:rPr>
                <w:noProof/>
              </w:rPr>
              <w:pict>
                <v:shape id="_x0000_i1059" type="#_x0000_t75" style="width:359.25pt;height:451.5pt;visibility:visible;mso-wrap-style:square">
                  <v:imagedata r:id="rId21" o:title=""/>
                </v:shape>
              </w:pict>
            </w:r>
          </w:p>
          <w:p w:rsidR="008E712A" w:rsidRDefault="008E712A" w:rsidP="00446606">
            <w:pPr>
              <w:pStyle w:val="soal"/>
              <w:rPr>
                <w:noProof/>
              </w:rPr>
            </w:pPr>
            <w:r w:rsidRPr="00E72635">
              <w:rPr>
                <w:noProof/>
              </w:rPr>
              <w:pict>
                <v:shape id="_x0000_i1062" type="#_x0000_t75" style="width:555pt;height:56.25pt;visibility:visible;mso-wrap-style:square">
                  <v:imagedata r:id="rId22" o:title=""/>
                </v:shape>
              </w:pict>
            </w:r>
          </w:p>
          <w:p w:rsidR="009B1F9F" w:rsidRDefault="009B1F9F" w:rsidP="00446606">
            <w:pPr>
              <w:pStyle w:val="soal"/>
              <w:rPr>
                <w:noProof/>
              </w:rPr>
            </w:pPr>
          </w:p>
          <w:p w:rsidR="009B1F9F" w:rsidRDefault="009B1F9F" w:rsidP="00446606">
            <w:pPr>
              <w:pStyle w:val="soal"/>
              <w:rPr>
                <w:noProof/>
              </w:rPr>
            </w:pPr>
            <w:r w:rsidRPr="00E72635">
              <w:rPr>
                <w:noProof/>
              </w:rPr>
              <w:pict>
                <v:shape id="_x0000_i1073" type="#_x0000_t75" style="width:422.25pt;height:380.25pt;visibility:visible;mso-wrap-style:square">
                  <v:imagedata r:id="rId23" o:title=""/>
                </v:shape>
              </w:pict>
            </w:r>
          </w:p>
          <w:p w:rsidR="009B1F9F" w:rsidRDefault="009B1F9F" w:rsidP="009B1F9F">
            <w:pPr>
              <w:pStyle w:val="soal"/>
            </w:pPr>
            <w:r w:rsidRPr="009B1F9F">
              <w:rPr>
                <w:highlight w:val="yellow"/>
              </w:rPr>
              <w:t>C = -2.511260503204539</w:t>
            </w:r>
          </w:p>
          <w:p w:rsidR="009B1F9F" w:rsidRPr="00E2464C" w:rsidRDefault="009B1F9F" w:rsidP="009B1F9F">
            <w:pPr>
              <w:pStyle w:val="soal"/>
              <w:rPr>
                <w:noProof/>
              </w:rPr>
            </w:pPr>
            <w:r w:rsidRPr="009B1F9F">
              <w:rPr>
                <w:highlight w:val="yellow"/>
              </w:rPr>
              <w:t>Iterasi = 31</w:t>
            </w:r>
          </w:p>
        </w:tc>
      </w:tr>
    </w:tbl>
    <w:p w:rsidR="0068266A" w:rsidDel="00FD53B0" w:rsidRDefault="0068266A" w:rsidP="0068266A">
      <w:pPr>
        <w:pStyle w:val="soal"/>
        <w:rPr>
          <w:del w:id="3" w:author="ismail - [2010]" w:date="2017-11-24T15:42:00Z"/>
        </w:rPr>
      </w:pPr>
    </w:p>
    <w:p w:rsidR="00BA60E8" w:rsidRDefault="00BA60E8" w:rsidP="0068266A">
      <w:pPr>
        <w:pStyle w:val="soal"/>
        <w:rPr>
          <w:ins w:id="4" w:author="ismail - [2010]" w:date="2017-11-24T15:42:00Z"/>
        </w:rPr>
      </w:pPr>
    </w:p>
    <w:p w:rsidR="00FD53B0" w:rsidRDefault="00FD53B0" w:rsidP="00BA60E8">
      <w:pPr>
        <w:spacing w:line="360" w:lineRule="auto"/>
        <w:jc w:val="both"/>
        <w:rPr>
          <w:b/>
        </w:rPr>
      </w:pPr>
    </w:p>
    <w:p w:rsidR="00BA60E8" w:rsidRDefault="00BA60E8" w:rsidP="001A247D">
      <w:pPr>
        <w:spacing w:line="360" w:lineRule="auto"/>
        <w:jc w:val="center"/>
        <w:rPr>
          <w:b/>
        </w:rPr>
      </w:pPr>
    </w:p>
    <w:p w:rsidR="00D14593" w:rsidRDefault="00D14593" w:rsidP="00D14593">
      <w:pPr>
        <w:jc w:val="both"/>
      </w:pPr>
    </w:p>
    <w:p w:rsidR="00D14593" w:rsidRPr="003E1A44" w:rsidRDefault="00D14593" w:rsidP="00D14593">
      <w:pPr>
        <w:ind w:left="720"/>
        <w:jc w:val="both"/>
        <w:rPr>
          <w:rFonts w:ascii="Courier New" w:hAnsi="Courier New" w:cs="Courier New"/>
          <w:color w:val="000000"/>
          <w:lang w:val="pt-BR"/>
        </w:rPr>
      </w:pPr>
    </w:p>
    <w:p w:rsidR="00D14593" w:rsidRPr="00214149" w:rsidRDefault="00D14593" w:rsidP="00D14593">
      <w:pPr>
        <w:ind w:left="720"/>
        <w:jc w:val="both"/>
        <w:rPr>
          <w:color w:val="000000"/>
          <w:lang w:val="pt-BR"/>
        </w:rPr>
      </w:pPr>
    </w:p>
    <w:p w:rsidR="00D14593" w:rsidRDefault="00D14593" w:rsidP="00D14593">
      <w:pPr>
        <w:jc w:val="both"/>
        <w:rPr>
          <w:color w:val="000000"/>
        </w:rPr>
      </w:pPr>
    </w:p>
    <w:p w:rsidR="008A2240" w:rsidRDefault="008A2240" w:rsidP="00D14593">
      <w:pPr>
        <w:jc w:val="center"/>
        <w:rPr>
          <w:b/>
          <w:color w:val="000000"/>
          <w:lang w:val="sv-SE"/>
        </w:rPr>
      </w:pPr>
    </w:p>
    <w:p w:rsidR="00D14593" w:rsidRDefault="00D14593" w:rsidP="00D14593">
      <w:pPr>
        <w:spacing w:line="360" w:lineRule="auto"/>
        <w:rPr>
          <w:color w:val="000000"/>
          <w:lang w:val="sv-SE"/>
        </w:rPr>
      </w:pPr>
    </w:p>
    <w:p w:rsidR="00146931" w:rsidRDefault="00146931"/>
    <w:sectPr w:rsidR="00146931" w:rsidSect="00B474A0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haroni">
    <w:altName w:val="Segoe UI Semibold"/>
    <w:charset w:val="00"/>
    <w:family w:val="auto"/>
    <w:pitch w:val="variable"/>
    <w:sig w:usb0="00000000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A0ADE"/>
    <w:multiLevelType w:val="hybridMultilevel"/>
    <w:tmpl w:val="517203FE"/>
    <w:lvl w:ilvl="0" w:tplc="DE0E4D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77CAD"/>
    <w:multiLevelType w:val="hybridMultilevel"/>
    <w:tmpl w:val="A78C3A74"/>
    <w:lvl w:ilvl="0" w:tplc="BE58B8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168823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5B0E4E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EBEC86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6646A6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14A19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121B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7CF19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B0312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4D11A1A"/>
    <w:multiLevelType w:val="hybridMultilevel"/>
    <w:tmpl w:val="3918B34E"/>
    <w:lvl w:ilvl="0" w:tplc="5378A2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E46B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380E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F4CA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CE28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465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8454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8AAC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9605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B41A26"/>
    <w:multiLevelType w:val="hybridMultilevel"/>
    <w:tmpl w:val="C636C0DE"/>
    <w:lvl w:ilvl="0" w:tplc="9184EFE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26D3E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36503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B7292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E10DDA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04BD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69EF24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5E290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9B6A21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485F2D7F"/>
    <w:multiLevelType w:val="hybridMultilevel"/>
    <w:tmpl w:val="4CBE96C4"/>
    <w:lvl w:ilvl="0" w:tplc="4DD204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2264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EAB2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32F5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4EF0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A8C7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5E81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B05F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BAD7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C00B7C"/>
    <w:multiLevelType w:val="hybridMultilevel"/>
    <w:tmpl w:val="8A5A3CFA"/>
    <w:lvl w:ilvl="0" w:tplc="D47E7E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78AD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FC09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10F0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BCA3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FC4C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68FD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A287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0E9D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037CF1"/>
    <w:multiLevelType w:val="hybridMultilevel"/>
    <w:tmpl w:val="DBA60FD4"/>
    <w:lvl w:ilvl="0" w:tplc="AAC269C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1007F2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FA04F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DCEA4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E9AFDC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0EC20D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6D0B1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B90186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FCB1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ocumentProtection w:edit="trackedChanges" w:enforcement="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4593"/>
    <w:rsid w:val="000B53F6"/>
    <w:rsid w:val="00113F08"/>
    <w:rsid w:val="00146931"/>
    <w:rsid w:val="00162273"/>
    <w:rsid w:val="001A247D"/>
    <w:rsid w:val="001E3EA1"/>
    <w:rsid w:val="00283E1B"/>
    <w:rsid w:val="002A5814"/>
    <w:rsid w:val="002C71BB"/>
    <w:rsid w:val="002E4BD8"/>
    <w:rsid w:val="002F3EC8"/>
    <w:rsid w:val="00307F24"/>
    <w:rsid w:val="00351C71"/>
    <w:rsid w:val="003A1F59"/>
    <w:rsid w:val="00446606"/>
    <w:rsid w:val="004B1C77"/>
    <w:rsid w:val="00503D39"/>
    <w:rsid w:val="005B30B6"/>
    <w:rsid w:val="0068266A"/>
    <w:rsid w:val="00737AE1"/>
    <w:rsid w:val="008A2240"/>
    <w:rsid w:val="008E2F90"/>
    <w:rsid w:val="008E712A"/>
    <w:rsid w:val="008F4760"/>
    <w:rsid w:val="00934280"/>
    <w:rsid w:val="009B1F9F"/>
    <w:rsid w:val="009E08A8"/>
    <w:rsid w:val="009E6069"/>
    <w:rsid w:val="00A14D45"/>
    <w:rsid w:val="00A22EDF"/>
    <w:rsid w:val="00A82064"/>
    <w:rsid w:val="00AB73B7"/>
    <w:rsid w:val="00B4334B"/>
    <w:rsid w:val="00B474A0"/>
    <w:rsid w:val="00BA60E8"/>
    <w:rsid w:val="00BB2787"/>
    <w:rsid w:val="00BC5543"/>
    <w:rsid w:val="00C9779A"/>
    <w:rsid w:val="00CB62CF"/>
    <w:rsid w:val="00CD71CC"/>
    <w:rsid w:val="00D14593"/>
    <w:rsid w:val="00E832FD"/>
    <w:rsid w:val="00F12D19"/>
    <w:rsid w:val="00F16CE3"/>
    <w:rsid w:val="00F624D8"/>
    <w:rsid w:val="00FC648E"/>
    <w:rsid w:val="00FD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775A02B"/>
  <w15:docId w15:val="{C8C6B36E-8180-47CF-956A-AC3C7B10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59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D14593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outlineLvl w:val="1"/>
    </w:pPr>
    <w:rPr>
      <w:b/>
      <w:snapToGrid w:val="0"/>
      <w:sz w:val="28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60E8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D14593"/>
    <w:rPr>
      <w:rFonts w:ascii="Times New Roman" w:eastAsia="Times New Roman" w:hAnsi="Times New Roman" w:cs="Times New Roman"/>
      <w:b/>
      <w:snapToGrid w:val="0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14593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A1F59"/>
    <w:pPr>
      <w:spacing w:before="240" w:after="60" w:line="276" w:lineRule="auto"/>
      <w:jc w:val="center"/>
      <w:outlineLvl w:val="0"/>
    </w:pPr>
    <w:rPr>
      <w:rFonts w:ascii="Cambria" w:hAnsi="Cambria"/>
      <w:b/>
      <w:bCs/>
      <w:kern w:val="28"/>
      <w:sz w:val="32"/>
      <w:szCs w:val="32"/>
      <w:lang w:val="id-ID"/>
    </w:rPr>
  </w:style>
  <w:style w:type="character" w:customStyle="1" w:styleId="TitleChar">
    <w:name w:val="Title Char"/>
    <w:link w:val="Title"/>
    <w:uiPriority w:val="10"/>
    <w:rsid w:val="003A1F59"/>
    <w:rPr>
      <w:rFonts w:ascii="Cambria" w:eastAsia="Times New Roman" w:hAnsi="Cambria" w:cs="Times New Roman"/>
      <w:b/>
      <w:bCs/>
      <w:kern w:val="28"/>
      <w:sz w:val="32"/>
      <w:szCs w:val="32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F59"/>
    <w:pPr>
      <w:spacing w:after="60" w:line="276" w:lineRule="auto"/>
      <w:jc w:val="center"/>
      <w:outlineLvl w:val="1"/>
    </w:pPr>
    <w:rPr>
      <w:rFonts w:ascii="Cambria" w:hAnsi="Cambria"/>
      <w:lang w:val="id-ID"/>
    </w:rPr>
  </w:style>
  <w:style w:type="character" w:customStyle="1" w:styleId="SubtitleChar">
    <w:name w:val="Subtitle Char"/>
    <w:link w:val="Subtitle"/>
    <w:uiPriority w:val="11"/>
    <w:rsid w:val="003A1F59"/>
    <w:rPr>
      <w:rFonts w:ascii="Cambria" w:eastAsia="Times New Roman" w:hAnsi="Cambria" w:cs="Times New Roman"/>
      <w:sz w:val="24"/>
      <w:szCs w:val="24"/>
      <w:lang w:val="id-ID"/>
    </w:rPr>
  </w:style>
  <w:style w:type="character" w:styleId="PlaceholderText">
    <w:name w:val="Placeholder Text"/>
    <w:uiPriority w:val="99"/>
    <w:semiHidden/>
    <w:rsid w:val="00BA60E8"/>
    <w:rPr>
      <w:color w:val="808080"/>
    </w:rPr>
  </w:style>
  <w:style w:type="character" w:customStyle="1" w:styleId="Heading4Char">
    <w:name w:val="Heading 4 Char"/>
    <w:link w:val="Heading4"/>
    <w:uiPriority w:val="9"/>
    <w:rsid w:val="00BA60E8"/>
    <w:rPr>
      <w:rFonts w:ascii="Cambria" w:eastAsia="Times New Roman" w:hAnsi="Cambria" w:cs="Times New Roman"/>
      <w:b/>
      <w:bCs/>
      <w:i/>
      <w:iCs/>
      <w:color w:val="4F81BD"/>
      <w:lang w:val="id-ID"/>
    </w:rPr>
  </w:style>
  <w:style w:type="paragraph" w:styleId="NoSpacing">
    <w:name w:val="No Spacing"/>
    <w:uiPriority w:val="1"/>
    <w:qFormat/>
    <w:rsid w:val="002F3EC8"/>
    <w:rPr>
      <w:rFonts w:ascii="Times New Roman" w:eastAsia="Times New Roman" w:hAnsi="Times New Roman"/>
      <w:lang w:val="en-US" w:eastAsia="en-US"/>
    </w:rPr>
  </w:style>
  <w:style w:type="paragraph" w:customStyle="1" w:styleId="program">
    <w:name w:val="program"/>
    <w:basedOn w:val="NoSpacing"/>
    <w:link w:val="programChar"/>
    <w:qFormat/>
    <w:rsid w:val="0068266A"/>
    <w:pPr>
      <w:shd w:val="clear" w:color="auto" w:fill="D6E3BC"/>
    </w:pPr>
    <w:rPr>
      <w:rFonts w:ascii="Consolas" w:eastAsia="Calibri" w:hAnsi="Consolas"/>
      <w:sz w:val="18"/>
      <w:szCs w:val="22"/>
    </w:rPr>
  </w:style>
  <w:style w:type="character" w:customStyle="1" w:styleId="programChar">
    <w:name w:val="program Char"/>
    <w:link w:val="program"/>
    <w:rsid w:val="0068266A"/>
    <w:rPr>
      <w:rFonts w:ascii="Consolas" w:hAnsi="Consolas"/>
      <w:sz w:val="18"/>
      <w:szCs w:val="22"/>
      <w:shd w:val="clear" w:color="auto" w:fill="D6E3BC"/>
      <w:lang w:val="en-US" w:eastAsia="en-US"/>
    </w:rPr>
  </w:style>
  <w:style w:type="paragraph" w:customStyle="1" w:styleId="soal">
    <w:name w:val="soal"/>
    <w:basedOn w:val="NoSpacing"/>
    <w:link w:val="soalChar"/>
    <w:qFormat/>
    <w:rsid w:val="0068266A"/>
    <w:pPr>
      <w:shd w:val="clear" w:color="auto" w:fill="FFFF00"/>
    </w:pPr>
    <w:rPr>
      <w:rFonts w:ascii="Aharoni" w:eastAsia="Calibri" w:hAnsi="Aharoni" w:cs="Aharoni"/>
      <w:b/>
      <w:sz w:val="24"/>
      <w:szCs w:val="22"/>
      <w:lang w:val="id-ID"/>
    </w:rPr>
  </w:style>
  <w:style w:type="character" w:customStyle="1" w:styleId="soalChar">
    <w:name w:val="soal Char"/>
    <w:link w:val="soal"/>
    <w:locked/>
    <w:rsid w:val="0068266A"/>
    <w:rPr>
      <w:rFonts w:ascii="Aharoni" w:hAnsi="Aharoni" w:cs="Aharoni"/>
      <w:b/>
      <w:sz w:val="24"/>
      <w:szCs w:val="22"/>
      <w:shd w:val="clear" w:color="auto" w:fill="FFFF00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6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link w:val="HTMLPreformatted"/>
    <w:uiPriority w:val="99"/>
    <w:semiHidden/>
    <w:rsid w:val="0068266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4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3.w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.XSL" StyleName="Harvard - Anglia*"/>
</file>

<file path=customXml/itemProps1.xml><?xml version="1.0" encoding="utf-8"?>
<ds:datastoreItem xmlns:ds="http://schemas.openxmlformats.org/officeDocument/2006/customXml" ds:itemID="{9CFDFF9F-F44A-4E2B-9E53-0737CF25D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amikom</Company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dosenlab2</dc:creator>
  <cp:keywords/>
  <cp:lastModifiedBy>amikom</cp:lastModifiedBy>
  <cp:revision>2</cp:revision>
  <dcterms:created xsi:type="dcterms:W3CDTF">2022-10-26T04:46:00Z</dcterms:created>
  <dcterms:modified xsi:type="dcterms:W3CDTF">2022-10-26T04:46:00Z</dcterms:modified>
</cp:coreProperties>
</file>